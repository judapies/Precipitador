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06" w:rsidRPr="004D02B3" w:rsidRDefault="009D37C9" w:rsidP="00E05D06">
      <w:pPr>
        <w:spacing w:after="0"/>
        <w:rPr>
          <w:rFonts w:ascii="Times New Roman" w:hAnsi="Times New Roman" w:cs="Times New Roman"/>
          <w:sz w:val="20"/>
          <w:szCs w:val="20"/>
          <w:rPrChange w:id="0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1" w:author="JuanPablo" w:date="2014-06-16T05:59:00Z">
            <w:rPr/>
          </w:rPrChange>
        </w:rPr>
        <w:t xml:space="preserve">Bogotá D.C. </w:t>
      </w:r>
      <w:del w:id="2" w:author="Katherine" w:date="2014-06-17T19:51:00Z">
        <w:r w:rsidRPr="009D37C9" w:rsidDel="006E6C4E">
          <w:rPr>
            <w:rFonts w:ascii="Times New Roman" w:hAnsi="Times New Roman" w:cs="Times New Roman"/>
            <w:sz w:val="20"/>
            <w:szCs w:val="20"/>
            <w:rPrChange w:id="3" w:author="JuanPablo" w:date="2014-06-16T05:59:00Z">
              <w:rPr/>
            </w:rPrChange>
          </w:rPr>
          <w:delText xml:space="preserve">16 </w:delText>
        </w:r>
      </w:del>
      <w:ins w:id="4" w:author="Katherine" w:date="2014-06-17T19:51:00Z">
        <w:r w:rsidR="006E6C4E">
          <w:rPr>
            <w:rFonts w:ascii="Times New Roman" w:hAnsi="Times New Roman" w:cs="Times New Roman"/>
            <w:sz w:val="20"/>
            <w:szCs w:val="20"/>
          </w:rPr>
          <w:t>17</w:t>
        </w:r>
        <w:r w:rsidR="006E6C4E" w:rsidRPr="009D37C9">
          <w:rPr>
            <w:rFonts w:ascii="Times New Roman" w:hAnsi="Times New Roman" w:cs="Times New Roman"/>
            <w:sz w:val="20"/>
            <w:szCs w:val="20"/>
            <w:rPrChange w:id="5" w:author="JuanPablo" w:date="2014-06-16T05:59:00Z">
              <w:rPr/>
            </w:rPrChange>
          </w:rPr>
          <w:t xml:space="preserve"> </w:t>
        </w:r>
      </w:ins>
      <w:r w:rsidRPr="009D37C9">
        <w:rPr>
          <w:rFonts w:ascii="Times New Roman" w:hAnsi="Times New Roman" w:cs="Times New Roman"/>
          <w:sz w:val="20"/>
          <w:szCs w:val="20"/>
          <w:rPrChange w:id="6" w:author="JuanPablo" w:date="2014-06-16T05:59:00Z">
            <w:rPr/>
          </w:rPrChange>
        </w:rPr>
        <w:t>de Junio de 2014.</w:t>
      </w: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 w:val="20"/>
          <w:szCs w:val="20"/>
          <w:rPrChange w:id="7" w:author="JuanPablo" w:date="2014-06-16T05:59:00Z">
            <w:rPr/>
          </w:rPrChange>
        </w:rPr>
      </w:pP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 w:val="20"/>
          <w:szCs w:val="20"/>
          <w:rPrChange w:id="8" w:author="JuanPablo" w:date="2014-06-16T05:59:00Z">
            <w:rPr/>
          </w:rPrChange>
        </w:rPr>
      </w:pPr>
    </w:p>
    <w:p w:rsidR="00E05D06" w:rsidRPr="004D02B3" w:rsidRDefault="009D37C9" w:rsidP="00E05D06">
      <w:pPr>
        <w:spacing w:after="0"/>
        <w:rPr>
          <w:rFonts w:ascii="Times New Roman" w:hAnsi="Times New Roman" w:cs="Times New Roman"/>
          <w:szCs w:val="20"/>
          <w:rPrChange w:id="9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Cs w:val="20"/>
          <w:rPrChange w:id="10" w:author="JuanPablo" w:date="2014-06-16T05:59:00Z">
            <w:rPr/>
          </w:rPrChange>
        </w:rPr>
        <w:t>Señor:</w:t>
      </w:r>
    </w:p>
    <w:p w:rsidR="00E05D06" w:rsidRPr="004D02B3" w:rsidRDefault="009D37C9" w:rsidP="00E05D06">
      <w:pPr>
        <w:spacing w:after="0"/>
        <w:rPr>
          <w:rFonts w:ascii="Times New Roman" w:hAnsi="Times New Roman" w:cs="Times New Roman"/>
          <w:szCs w:val="20"/>
          <w:rPrChange w:id="11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Cs w:val="20"/>
          <w:rPrChange w:id="12" w:author="JuanPablo" w:date="2014-06-16T05:59:00Z">
            <w:rPr/>
          </w:rPrChange>
        </w:rPr>
        <w:t xml:space="preserve">Campo </w:t>
      </w:r>
      <w:proofErr w:type="spellStart"/>
      <w:r w:rsidRPr="009D37C9">
        <w:rPr>
          <w:rFonts w:ascii="Times New Roman" w:hAnsi="Times New Roman" w:cs="Times New Roman"/>
          <w:szCs w:val="20"/>
          <w:rPrChange w:id="13" w:author="JuanPablo" w:date="2014-06-16T05:59:00Z">
            <w:rPr/>
          </w:rPrChange>
        </w:rPr>
        <w:t>Elias</w:t>
      </w:r>
      <w:proofErr w:type="spellEnd"/>
      <w:r w:rsidRPr="009D37C9">
        <w:rPr>
          <w:rFonts w:ascii="Times New Roman" w:hAnsi="Times New Roman" w:cs="Times New Roman"/>
          <w:szCs w:val="20"/>
          <w:rPrChange w:id="14" w:author="JuanPablo" w:date="2014-06-16T05:59:00Z">
            <w:rPr/>
          </w:rPrChange>
        </w:rPr>
        <w:t xml:space="preserve"> </w:t>
      </w:r>
      <w:proofErr w:type="spellStart"/>
      <w:r w:rsidRPr="009D37C9">
        <w:rPr>
          <w:rFonts w:ascii="Times New Roman" w:hAnsi="Times New Roman" w:cs="Times New Roman"/>
          <w:szCs w:val="20"/>
          <w:rPrChange w:id="15" w:author="JuanPablo" w:date="2014-06-16T05:59:00Z">
            <w:rPr/>
          </w:rPrChange>
        </w:rPr>
        <w:t>Paez</w:t>
      </w:r>
      <w:proofErr w:type="spellEnd"/>
    </w:p>
    <w:p w:rsidR="00E05D06" w:rsidRPr="004D02B3" w:rsidRDefault="009D37C9" w:rsidP="00E05D06">
      <w:pPr>
        <w:spacing w:after="0"/>
        <w:rPr>
          <w:rFonts w:ascii="Times New Roman" w:hAnsi="Times New Roman" w:cs="Times New Roman"/>
          <w:szCs w:val="20"/>
          <w:rPrChange w:id="16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Cs w:val="20"/>
          <w:rPrChange w:id="17" w:author="JuanPablo" w:date="2014-06-16T05:59:00Z">
            <w:rPr/>
          </w:rPrChange>
        </w:rPr>
        <w:t>Gerente General.</w:t>
      </w:r>
    </w:p>
    <w:p w:rsidR="0071156B" w:rsidRPr="004D02B3" w:rsidRDefault="009D37C9" w:rsidP="00E05D06">
      <w:pPr>
        <w:spacing w:after="0"/>
        <w:rPr>
          <w:rFonts w:ascii="Times New Roman" w:hAnsi="Times New Roman" w:cs="Times New Roman"/>
          <w:szCs w:val="20"/>
          <w:rPrChange w:id="18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Cs w:val="20"/>
          <w:rPrChange w:id="19" w:author="JuanPablo" w:date="2014-06-16T05:59:00Z">
            <w:rPr/>
          </w:rPrChange>
        </w:rPr>
        <w:t>JOINGLOBAL CIA LTDA.</w:t>
      </w:r>
    </w:p>
    <w:p w:rsidR="002C7F3A" w:rsidRPr="004D02B3" w:rsidRDefault="002C7F3A" w:rsidP="00E05D06">
      <w:pPr>
        <w:spacing w:after="0"/>
        <w:rPr>
          <w:ins w:id="20" w:author="JuanPablo" w:date="2014-06-16T05:56:00Z"/>
          <w:rFonts w:ascii="Times New Roman" w:hAnsi="Times New Roman" w:cs="Times New Roman"/>
          <w:sz w:val="20"/>
          <w:szCs w:val="20"/>
          <w:rPrChange w:id="21" w:author="JuanPablo" w:date="2014-06-16T05:59:00Z">
            <w:rPr>
              <w:ins w:id="22" w:author="JuanPablo" w:date="2014-06-16T05:56:00Z"/>
            </w:rPr>
          </w:rPrChange>
        </w:rPr>
      </w:pPr>
    </w:p>
    <w:p w:rsidR="002C7F3A" w:rsidRPr="004D02B3" w:rsidRDefault="002C7F3A" w:rsidP="00E05D06">
      <w:pPr>
        <w:spacing w:after="0"/>
        <w:rPr>
          <w:rFonts w:ascii="Times New Roman" w:hAnsi="Times New Roman" w:cs="Times New Roman"/>
          <w:sz w:val="20"/>
          <w:szCs w:val="20"/>
          <w:rPrChange w:id="23" w:author="JuanPablo" w:date="2014-06-16T05:59:00Z">
            <w:rPr/>
          </w:rPrChange>
        </w:rPr>
      </w:pPr>
    </w:p>
    <w:p w:rsidR="0071156B" w:rsidRPr="004D02B3" w:rsidRDefault="009D37C9" w:rsidP="00E05D06">
      <w:pPr>
        <w:spacing w:after="0"/>
        <w:rPr>
          <w:rFonts w:ascii="Times New Roman" w:hAnsi="Times New Roman" w:cs="Times New Roman"/>
          <w:sz w:val="20"/>
          <w:szCs w:val="20"/>
          <w:rPrChange w:id="24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25" w:author="JuanPablo" w:date="2014-06-16T05:59:00Z">
            <w:rPr/>
          </w:rPrChange>
        </w:rPr>
        <w:t>Estimado señor:</w:t>
      </w:r>
    </w:p>
    <w:p w:rsidR="0071156B" w:rsidRPr="004D02B3" w:rsidRDefault="0071156B" w:rsidP="00E05D06">
      <w:pPr>
        <w:spacing w:after="0"/>
        <w:rPr>
          <w:ins w:id="26" w:author="JuanPablo" w:date="2014-06-16T05:53:00Z"/>
          <w:rFonts w:ascii="Times New Roman" w:hAnsi="Times New Roman" w:cs="Times New Roman"/>
          <w:sz w:val="20"/>
          <w:szCs w:val="20"/>
          <w:rPrChange w:id="27" w:author="JuanPablo" w:date="2014-06-16T05:59:00Z">
            <w:rPr>
              <w:ins w:id="28" w:author="JuanPablo" w:date="2014-06-16T05:53:00Z"/>
            </w:rPr>
          </w:rPrChange>
        </w:rPr>
      </w:pPr>
    </w:p>
    <w:p w:rsidR="00000000" w:rsidRDefault="009D37C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rPrChange w:id="29" w:author="JuanPablo" w:date="2014-06-16T05:59:00Z">
            <w:rPr/>
          </w:rPrChange>
        </w:rPr>
        <w:pPrChange w:id="30" w:author="JuanPablo" w:date="2014-06-16T05:53:00Z">
          <w:pPr>
            <w:spacing w:after="0"/>
          </w:pPr>
        </w:pPrChange>
      </w:pPr>
      <w:ins w:id="31" w:author="JuanPablo" w:date="2014-06-16T05:53:00Z">
        <w:r w:rsidRPr="009D37C9">
          <w:rPr>
            <w:rFonts w:ascii="Times New Roman" w:hAnsi="Times New Roman" w:cs="Times New Roman"/>
            <w:b/>
            <w:sz w:val="20"/>
            <w:szCs w:val="20"/>
            <w:rPrChange w:id="32" w:author="JuanPablo" w:date="2014-06-16T05:59:00Z">
              <w:rPr/>
            </w:rPrChange>
          </w:rPr>
          <w:t>Pruebas Previas</w:t>
        </w:r>
      </w:ins>
    </w:p>
    <w:p w:rsidR="0071156B" w:rsidRPr="004D02B3" w:rsidRDefault="009D37C9" w:rsidP="00E05D06">
      <w:pPr>
        <w:spacing w:after="0"/>
        <w:rPr>
          <w:rFonts w:ascii="Times New Roman" w:hAnsi="Times New Roman" w:cs="Times New Roman"/>
          <w:sz w:val="20"/>
          <w:szCs w:val="20"/>
          <w:rPrChange w:id="33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34" w:author="JuanPablo" w:date="2014-06-16T05:59:00Z">
            <w:rPr/>
          </w:rPrChange>
        </w:rPr>
        <w:t xml:space="preserve">En el montaje que usted llevó al laboratorio </w:t>
      </w:r>
      <w:del w:id="35" w:author="Hp" w:date="2014-06-15T18:41:00Z">
        <w:r w:rsidRPr="009D37C9">
          <w:rPr>
            <w:rFonts w:ascii="Times New Roman" w:hAnsi="Times New Roman" w:cs="Times New Roman"/>
            <w:sz w:val="20"/>
            <w:szCs w:val="20"/>
            <w:rPrChange w:id="36" w:author="JuanPablo" w:date="2014-06-16T05:59:00Z">
              <w:rPr/>
            </w:rPrChange>
          </w:rPr>
          <w:delText xml:space="preserve">del cual </w:delText>
        </w:r>
      </w:del>
      <w:r w:rsidRPr="009D37C9">
        <w:rPr>
          <w:rFonts w:ascii="Times New Roman" w:hAnsi="Times New Roman" w:cs="Times New Roman"/>
          <w:sz w:val="20"/>
          <w:szCs w:val="20"/>
          <w:rPrChange w:id="37" w:author="JuanPablo" w:date="2014-06-16T05:59:00Z">
            <w:rPr/>
          </w:rPrChange>
        </w:rPr>
        <w:t xml:space="preserve">se ilustra en la </w:t>
      </w:r>
      <w:ins w:id="38" w:author="JuanPablo" w:date="2014-06-16T05:49:00Z">
        <w:r w:rsidRPr="009D37C9">
          <w:rPr>
            <w:rFonts w:ascii="Times New Roman" w:hAnsi="Times New Roman" w:cs="Times New Roman"/>
            <w:sz w:val="20"/>
            <w:szCs w:val="20"/>
            <w:rPrChange w:id="39" w:author="JuanPablo" w:date="2014-06-16T05:59:00Z">
              <w:rPr/>
            </w:rPrChange>
          </w:rPr>
          <w:t>F</w:t>
        </w:r>
      </w:ins>
      <w:del w:id="40" w:author="JuanPablo" w:date="2014-06-16T05:49:00Z">
        <w:r w:rsidRPr="009D37C9">
          <w:rPr>
            <w:rFonts w:ascii="Times New Roman" w:hAnsi="Times New Roman" w:cs="Times New Roman"/>
            <w:sz w:val="20"/>
            <w:szCs w:val="20"/>
            <w:rPrChange w:id="41" w:author="JuanPablo" w:date="2014-06-16T05:59:00Z">
              <w:rPr/>
            </w:rPrChange>
          </w:rPr>
          <w:delText>f</w:delText>
        </w:r>
      </w:del>
      <w:r w:rsidRPr="009D37C9">
        <w:rPr>
          <w:rFonts w:ascii="Times New Roman" w:hAnsi="Times New Roman" w:cs="Times New Roman"/>
          <w:sz w:val="20"/>
          <w:szCs w:val="20"/>
          <w:rPrChange w:id="42" w:author="JuanPablo" w:date="2014-06-16T05:59:00Z">
            <w:rPr/>
          </w:rPrChange>
        </w:rPr>
        <w:t>igura 1.</w:t>
      </w:r>
    </w:p>
    <w:p w:rsidR="00B73325" w:rsidRPr="004D02B3" w:rsidRDefault="00B73325" w:rsidP="00E05D06">
      <w:pPr>
        <w:spacing w:after="0"/>
        <w:rPr>
          <w:rFonts w:ascii="Times New Roman" w:hAnsi="Times New Roman" w:cs="Times New Roman"/>
          <w:sz w:val="20"/>
          <w:szCs w:val="20"/>
          <w:rPrChange w:id="43" w:author="JuanPablo" w:date="2014-06-16T05:59:00Z">
            <w:rPr/>
          </w:rPrChange>
        </w:rPr>
      </w:pPr>
    </w:p>
    <w:p w:rsidR="00B73325" w:rsidRPr="004D02B3" w:rsidRDefault="006E6C4E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4" w:author="JuanPablo" w:date="2014-06-16T05:59:00Z">
            <w:rPr/>
          </w:rPrChange>
        </w:rPr>
      </w:pPr>
      <w:r>
        <w:rPr>
          <w:rFonts w:ascii="Times New Roman" w:hAnsi="Times New Roman" w:cs="Times New Roman"/>
          <w:noProof/>
          <w:sz w:val="20"/>
          <w:szCs w:val="20"/>
          <w:lang w:val="es-ES" w:eastAsia="es-ES"/>
          <w:rPrChange w:id="45">
            <w:rPr>
              <w:noProof/>
              <w:lang w:val="es-ES" w:eastAsia="es-ES"/>
            </w:rPr>
          </w:rPrChange>
        </w:rPr>
        <w:drawing>
          <wp:inline distT="0" distB="0" distL="0" distR="0">
            <wp:extent cx="3902149" cy="2926714"/>
            <wp:effectExtent l="0" t="0" r="317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13 17.56.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29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42" w:rsidRPr="004D02B3" w:rsidRDefault="009D37C9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6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47" w:author="JuanPablo" w:date="2014-06-16T05:59:00Z">
            <w:rPr/>
          </w:rPrChange>
        </w:rPr>
        <w:t>Figura 1. Montaje de prueba.</w:t>
      </w:r>
    </w:p>
    <w:p w:rsidR="001F6942" w:rsidRPr="004D02B3" w:rsidRDefault="001F6942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8" w:author="JuanPablo" w:date="2014-06-16T05:59:00Z">
            <w:rPr/>
          </w:rPrChange>
        </w:rPr>
      </w:pPr>
    </w:p>
    <w:p w:rsidR="001F6942" w:rsidRPr="004D02B3" w:rsidRDefault="009D37C9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49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50" w:author="JuanPablo" w:date="2014-06-16T05:59:00Z">
            <w:rPr/>
          </w:rPrChange>
        </w:rPr>
        <w:t>El electrodo del centro se encontraba a 5 cm equidistante de cada una de las placas. Se aplicó tensión DC al montaje. Se aplicó tensión negativa en el electrodo central, además se conectaron las placas del montaje, (Superior e Inferior), a la conexión de bajo potencial.</w:t>
      </w:r>
    </w:p>
    <w:p w:rsidR="00221085" w:rsidRPr="004D02B3" w:rsidRDefault="00221085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51" w:author="JuanPablo" w:date="2014-06-16T05:59:00Z">
            <w:rPr/>
          </w:rPrChange>
        </w:rPr>
      </w:pPr>
    </w:p>
    <w:p w:rsidR="000316A5" w:rsidRPr="004D02B3" w:rsidRDefault="009D37C9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52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53" w:author="JuanPablo" w:date="2014-06-16T05:59:00Z">
            <w:rPr/>
          </w:rPrChange>
        </w:rPr>
        <w:t>En las pruebas elaboradas se evidenció que la tensión a la cual se genera el efecto corona</w:t>
      </w:r>
      <w:ins w:id="54" w:author="César Peralta" w:date="2014-06-17T19:36:00Z">
        <w:r w:rsidR="00BC1C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55" w:author="Hp" w:date="2014-06-15T18:41:00Z">
        <w:r w:rsidRPr="009D37C9">
          <w:rPr>
            <w:rFonts w:ascii="Times New Roman" w:hAnsi="Times New Roman" w:cs="Times New Roman"/>
            <w:sz w:val="20"/>
            <w:szCs w:val="20"/>
            <w:rPrChange w:id="56" w:author="JuanPablo" w:date="2014-06-16T05:59:00Z">
              <w:rPr/>
            </w:rPrChange>
          </w:rPr>
          <w:delText xml:space="preserve">, encargado de ionizar el aire alrededor, </w:delText>
        </w:r>
      </w:del>
      <w:r w:rsidRPr="009D37C9">
        <w:rPr>
          <w:rFonts w:ascii="Times New Roman" w:hAnsi="Times New Roman" w:cs="Times New Roman"/>
          <w:sz w:val="20"/>
          <w:szCs w:val="20"/>
          <w:rPrChange w:id="57" w:author="JuanPablo" w:date="2014-06-16T05:59:00Z">
            <w:rPr/>
          </w:rPrChange>
        </w:rPr>
        <w:t xml:space="preserve">fue aproximadamente 8 kV en corriente continua. La medida de esta tensión se realizó con un sistema de </w:t>
      </w:r>
      <w:commentRangeStart w:id="58"/>
      <w:r w:rsidRPr="009D37C9">
        <w:rPr>
          <w:rFonts w:ascii="Times New Roman" w:hAnsi="Times New Roman" w:cs="Times New Roman"/>
          <w:sz w:val="20"/>
          <w:szCs w:val="20"/>
          <w:rPrChange w:id="59" w:author="JuanPablo" w:date="2014-06-16T05:59:00Z">
            <w:rPr/>
          </w:rPrChange>
        </w:rPr>
        <w:t xml:space="preserve">medida de alta tensión, </w:t>
      </w:r>
      <w:ins w:id="60" w:author="JuanPablo" w:date="2014-06-16T05:50:00Z">
        <w:r w:rsidRPr="009D37C9">
          <w:rPr>
            <w:rFonts w:ascii="Times New Roman" w:hAnsi="Times New Roman" w:cs="Times New Roman"/>
            <w:sz w:val="20"/>
            <w:szCs w:val="20"/>
            <w:rPrChange w:id="61" w:author="JuanPablo" w:date="2014-06-16T05:59:00Z">
              <w:rPr/>
            </w:rPrChange>
          </w:rPr>
          <w:t>compuesto por una punta de alta tensi</w:t>
        </w:r>
      </w:ins>
      <w:ins w:id="62" w:author="JuanPablo" w:date="2014-06-16T05:51:00Z">
        <w:r w:rsidR="004D02B3">
          <w:rPr>
            <w:rFonts w:ascii="Times New Roman" w:hAnsi="Times New Roman" w:cs="Times New Roman"/>
            <w:sz w:val="20"/>
            <w:szCs w:val="20"/>
          </w:rPr>
          <w:t xml:space="preserve">ón, </w:t>
        </w:r>
      </w:ins>
      <w:proofErr w:type="spellStart"/>
      <w:ins w:id="63" w:author="JuanPablo" w:date="2014-06-16T06:00:00Z">
        <w:r w:rsidR="004D02B3">
          <w:rPr>
            <w:rFonts w:ascii="Times New Roman" w:hAnsi="Times New Roman" w:cs="Times New Roman"/>
            <w:sz w:val="20"/>
            <w:szCs w:val="20"/>
          </w:rPr>
          <w:t>T</w:t>
        </w:r>
      </w:ins>
      <w:ins w:id="64" w:author="JuanPablo" w:date="2014-06-16T05:51:00Z">
        <w:r w:rsidRPr="009D37C9">
          <w:rPr>
            <w:rFonts w:ascii="Times New Roman" w:hAnsi="Times New Roman" w:cs="Times New Roman"/>
            <w:sz w:val="20"/>
            <w:szCs w:val="20"/>
            <w:rPrChange w:id="65" w:author="JuanPablo" w:date="2014-06-16T05:59:00Z">
              <w:rPr/>
            </w:rPrChange>
          </w:rPr>
          <w:t>ektronix</w:t>
        </w:r>
        <w:proofErr w:type="spellEnd"/>
        <w:r w:rsidRPr="009D37C9">
          <w:rPr>
            <w:rFonts w:ascii="Times New Roman" w:hAnsi="Times New Roman" w:cs="Times New Roman"/>
            <w:sz w:val="20"/>
            <w:szCs w:val="20"/>
            <w:rPrChange w:id="66" w:author="JuanPablo" w:date="2014-06-16T05:59:00Z">
              <w:rPr/>
            </w:rPrChange>
          </w:rPr>
          <w:t xml:space="preserve"> P6015A y un multímetro encargado de medir la tensión de salida.</w:t>
        </w:r>
      </w:ins>
      <w:del w:id="67" w:author="JuanPablo" w:date="2014-06-16T05:50:00Z">
        <w:r w:rsidRPr="009D37C9">
          <w:rPr>
            <w:rFonts w:ascii="Times New Roman" w:hAnsi="Times New Roman" w:cs="Times New Roman"/>
            <w:sz w:val="20"/>
            <w:szCs w:val="20"/>
            <w:rPrChange w:id="68" w:author="JuanPablo" w:date="2014-06-16T05:59:00Z">
              <w:rPr/>
            </w:rPrChange>
          </w:rPr>
          <w:delText>Figura 2</w:delText>
        </w:r>
        <w:commentRangeEnd w:id="58"/>
        <w:r w:rsidRPr="009D37C9">
          <w:rPr>
            <w:rStyle w:val="Refdecomentario"/>
            <w:rFonts w:ascii="Times New Roman" w:hAnsi="Times New Roman" w:cs="Times New Roman"/>
            <w:sz w:val="20"/>
            <w:szCs w:val="20"/>
            <w:rPrChange w:id="69" w:author="JuanPablo" w:date="2014-06-16T05:59:00Z">
              <w:rPr>
                <w:rStyle w:val="Refdecomentario"/>
              </w:rPr>
            </w:rPrChange>
          </w:rPr>
          <w:commentReference w:id="58"/>
        </w:r>
        <w:r w:rsidRPr="009D37C9">
          <w:rPr>
            <w:rFonts w:ascii="Times New Roman" w:hAnsi="Times New Roman" w:cs="Times New Roman"/>
            <w:sz w:val="20"/>
            <w:szCs w:val="20"/>
            <w:rPrChange w:id="70" w:author="JuanPablo" w:date="2014-06-16T05:59:00Z">
              <w:rPr>
                <w:sz w:val="16"/>
                <w:szCs w:val="16"/>
              </w:rPr>
            </w:rPrChange>
          </w:rPr>
          <w:delText>.</w:delText>
        </w:r>
      </w:del>
    </w:p>
    <w:p w:rsidR="002C7F3A" w:rsidRPr="004D02B3" w:rsidRDefault="002C7F3A" w:rsidP="001F6942">
      <w:pPr>
        <w:spacing w:after="0"/>
        <w:jc w:val="both"/>
        <w:rPr>
          <w:ins w:id="71" w:author="JuanPablo" w:date="2014-06-16T05:56:00Z"/>
          <w:rFonts w:ascii="Times New Roman" w:hAnsi="Times New Roman" w:cs="Times New Roman"/>
          <w:sz w:val="20"/>
          <w:szCs w:val="20"/>
          <w:rPrChange w:id="72" w:author="JuanPablo" w:date="2014-06-16T05:59:00Z">
            <w:rPr>
              <w:ins w:id="73" w:author="JuanPablo" w:date="2014-06-16T05:56:00Z"/>
            </w:rPr>
          </w:rPrChange>
        </w:rPr>
      </w:pPr>
    </w:p>
    <w:p w:rsidR="00000000" w:rsidRDefault="009D37C9">
      <w:pPr>
        <w:pStyle w:val="Prrafodelista"/>
        <w:numPr>
          <w:ilvl w:val="0"/>
          <w:numId w:val="2"/>
        </w:numPr>
        <w:spacing w:after="0"/>
        <w:jc w:val="both"/>
        <w:rPr>
          <w:ins w:id="74" w:author="JuanPablo" w:date="2014-06-16T05:57:00Z"/>
          <w:rFonts w:ascii="Times New Roman" w:hAnsi="Times New Roman" w:cs="Times New Roman"/>
          <w:b/>
          <w:sz w:val="20"/>
          <w:szCs w:val="20"/>
          <w:rPrChange w:id="75" w:author="JuanPablo" w:date="2014-06-16T05:59:00Z">
            <w:rPr>
              <w:ins w:id="76" w:author="JuanPablo" w:date="2014-06-16T05:57:00Z"/>
            </w:rPr>
          </w:rPrChange>
        </w:rPr>
        <w:pPrChange w:id="77" w:author="JuanPablo" w:date="2014-06-16T05:56:00Z">
          <w:pPr>
            <w:spacing w:after="0"/>
            <w:jc w:val="both"/>
          </w:pPr>
        </w:pPrChange>
      </w:pPr>
      <w:ins w:id="78" w:author="JuanPablo" w:date="2014-06-16T05:56:00Z">
        <w:r w:rsidRPr="009D37C9">
          <w:rPr>
            <w:rFonts w:ascii="Times New Roman" w:hAnsi="Times New Roman" w:cs="Times New Roman"/>
            <w:b/>
            <w:sz w:val="20"/>
            <w:szCs w:val="20"/>
            <w:rPrChange w:id="79" w:author="JuanPablo" w:date="2014-06-16T05:59:00Z">
              <w:rPr>
                <w:sz w:val="16"/>
                <w:szCs w:val="16"/>
              </w:rPr>
            </w:rPrChange>
          </w:rPr>
          <w:t>Descripción del equipo a construir</w:t>
        </w:r>
      </w:ins>
    </w:p>
    <w:p w:rsidR="00000000" w:rsidRDefault="006E6C4E">
      <w:pPr>
        <w:pStyle w:val="Prrafodelista"/>
        <w:spacing w:after="0"/>
        <w:jc w:val="both"/>
        <w:rPr>
          <w:rFonts w:ascii="Times New Roman" w:hAnsi="Times New Roman" w:cs="Times New Roman"/>
          <w:sz w:val="20"/>
          <w:szCs w:val="20"/>
          <w:rPrChange w:id="80" w:author="JuanPablo" w:date="2014-06-16T05:59:00Z">
            <w:rPr/>
          </w:rPrChange>
        </w:rPr>
        <w:pPrChange w:id="81" w:author="JuanPablo" w:date="2014-06-16T05:57:00Z">
          <w:pPr>
            <w:spacing w:after="0"/>
            <w:jc w:val="both"/>
          </w:pPr>
        </w:pPrChange>
      </w:pPr>
    </w:p>
    <w:p w:rsidR="00BC1C9C" w:rsidRDefault="009D37C9" w:rsidP="001F6942">
      <w:pPr>
        <w:spacing w:after="0"/>
        <w:jc w:val="both"/>
        <w:rPr>
          <w:ins w:id="82" w:author="César Peralta" w:date="2014-06-17T19:36:00Z"/>
          <w:rFonts w:ascii="Times New Roman" w:hAnsi="Times New Roman" w:cs="Times New Roman"/>
          <w:sz w:val="20"/>
          <w:szCs w:val="20"/>
        </w:rPr>
      </w:pPr>
      <w:r w:rsidRPr="009D37C9">
        <w:rPr>
          <w:rFonts w:ascii="Times New Roman" w:hAnsi="Times New Roman" w:cs="Times New Roman"/>
          <w:sz w:val="20"/>
          <w:szCs w:val="20"/>
          <w:rPrChange w:id="83" w:author="JuanPablo" w:date="2014-06-16T05:59:00Z">
            <w:rPr>
              <w:sz w:val="16"/>
              <w:szCs w:val="16"/>
            </w:rPr>
          </w:rPrChange>
        </w:rPr>
        <w:t>Teniendo en cuenta los requerimientos técnicos planteados por usted, y los resultados de la prueba, se propone la construcción de una fuente de alta tensión C.C. Con un rango de tensión (0 – 20) kV. Junto con un sistema de medida de alta tensión</w:t>
      </w:r>
      <w:ins w:id="84" w:author="César Peralta" w:date="2014-06-17T19:36:00Z">
        <w:r w:rsidR="00BC1C9C">
          <w:rPr>
            <w:rFonts w:ascii="Times New Roman" w:hAnsi="Times New Roman" w:cs="Times New Roman"/>
            <w:sz w:val="20"/>
            <w:szCs w:val="20"/>
          </w:rPr>
          <w:t>.</w:t>
        </w:r>
      </w:ins>
    </w:p>
    <w:p w:rsidR="00FD3208" w:rsidRPr="004D02B3" w:rsidDel="00BC1C9C" w:rsidRDefault="009D37C9" w:rsidP="001F6942">
      <w:pPr>
        <w:spacing w:after="0"/>
        <w:jc w:val="both"/>
        <w:rPr>
          <w:del w:id="85" w:author="César Peralta" w:date="2014-06-17T19:36:00Z"/>
          <w:rFonts w:ascii="Times New Roman" w:hAnsi="Times New Roman" w:cs="Times New Roman"/>
          <w:sz w:val="20"/>
          <w:szCs w:val="20"/>
          <w:rPrChange w:id="86" w:author="JuanPablo" w:date="2014-06-16T05:59:00Z">
            <w:rPr>
              <w:del w:id="87" w:author="César Peralta" w:date="2014-06-17T19:36:00Z"/>
            </w:rPr>
          </w:rPrChange>
        </w:rPr>
      </w:pPr>
      <w:del w:id="88" w:author="César Peralta" w:date="2014-06-17T19:36:00Z">
        <w:r w:rsidRPr="009D37C9">
          <w:rPr>
            <w:rFonts w:ascii="Times New Roman" w:hAnsi="Times New Roman" w:cs="Times New Roman"/>
            <w:sz w:val="20"/>
            <w:szCs w:val="20"/>
            <w:rPrChange w:id="89" w:author="JuanPablo" w:date="2014-06-16T05:59:00Z">
              <w:rPr>
                <w:sz w:val="16"/>
                <w:szCs w:val="16"/>
              </w:rPr>
            </w:rPrChange>
          </w:rPr>
          <w:delText xml:space="preserve">, el indicador de la lectura tendrá una resolución de 100 V. </w:delText>
        </w:r>
      </w:del>
    </w:p>
    <w:p w:rsidR="00FD3208" w:rsidRPr="004D02B3" w:rsidRDefault="00FD3208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90" w:author="JuanPablo" w:date="2014-06-16T05:59:00Z">
            <w:rPr/>
          </w:rPrChange>
        </w:rPr>
      </w:pPr>
    </w:p>
    <w:p w:rsidR="00FD3208" w:rsidRPr="004D02B3" w:rsidDel="00BC1C9C" w:rsidRDefault="006E6C4E" w:rsidP="000316A5">
      <w:pPr>
        <w:spacing w:after="0"/>
        <w:jc w:val="both"/>
        <w:rPr>
          <w:ins w:id="91" w:author="JuanPablo" w:date="2014-06-16T05:57:00Z"/>
          <w:del w:id="92" w:author="César Peralta" w:date="2014-06-17T19:35:00Z"/>
          <w:rFonts w:ascii="Times New Roman" w:hAnsi="Times New Roman" w:cs="Times New Roman"/>
          <w:sz w:val="20"/>
          <w:szCs w:val="20"/>
          <w:rPrChange w:id="93" w:author="JuanPablo" w:date="2014-06-16T05:59:00Z">
            <w:rPr>
              <w:ins w:id="94" w:author="JuanPablo" w:date="2014-06-16T05:57:00Z"/>
              <w:del w:id="95" w:author="César Peralta" w:date="2014-06-17T19:35:00Z"/>
            </w:rPr>
          </w:rPrChange>
        </w:rPr>
      </w:pPr>
      <w:del w:id="96" w:author="César Peralta" w:date="2014-06-17T19:35:00Z">
        <w:r>
          <w:rPr>
            <w:rFonts w:ascii="Times New Roman" w:hAnsi="Times New Roman" w:cs="Times New Roman"/>
            <w:noProof/>
            <w:sz w:val="20"/>
            <w:szCs w:val="20"/>
            <w:lang w:val="es-ES" w:eastAsia="es-ES"/>
            <w:rPrChange w:id="97">
              <w:rPr>
                <w:noProof/>
                <w:sz w:val="16"/>
                <w:szCs w:val="16"/>
                <w:lang w:val="es-ES" w:eastAsia="es-ES"/>
              </w:rPr>
            </w:rPrChange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694528</wp:posOffset>
              </wp:positionH>
              <wp:positionV relativeFrom="paragraph">
                <wp:align>top</wp:align>
              </wp:positionV>
              <wp:extent cx="3699510" cy="2774950"/>
              <wp:effectExtent l="0" t="0" r="0" b="6350"/>
              <wp:wrapSquare wrapText="bothSides"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014-06-13 17.56.33.jp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6235" cy="2779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D37C9" w:rsidRPr="009D37C9">
          <w:rPr>
            <w:rFonts w:ascii="Times New Roman" w:hAnsi="Times New Roman" w:cs="Times New Roman"/>
            <w:sz w:val="20"/>
            <w:szCs w:val="20"/>
            <w:rPrChange w:id="98" w:author="JuanPablo" w:date="2014-06-16T05:59:00Z">
              <w:rPr>
                <w:sz w:val="16"/>
                <w:szCs w:val="16"/>
              </w:rPr>
            </w:rPrChange>
          </w:rPr>
          <w:delText>La alimentación de la fuente de alta tensión y el sistema de medida será mediante conexión a la red eléctrica industrial (115 V, 60 Hz). La fuente contará con el aislamiento eléctrico necesario para su correcto funcionamiento.</w:delText>
        </w:r>
      </w:del>
    </w:p>
    <w:p w:rsidR="002C7F3A" w:rsidDel="00BC1C9C" w:rsidRDefault="002C7F3A" w:rsidP="000316A5">
      <w:pPr>
        <w:spacing w:after="0"/>
        <w:jc w:val="both"/>
        <w:rPr>
          <w:ins w:id="99" w:author="JuanPablo" w:date="2014-06-16T06:00:00Z"/>
          <w:del w:id="100" w:author="César Peralta" w:date="2014-06-17T19:35:00Z"/>
          <w:rFonts w:ascii="Times New Roman" w:hAnsi="Times New Roman" w:cs="Times New Roman"/>
          <w:sz w:val="20"/>
          <w:szCs w:val="20"/>
        </w:rPr>
      </w:pPr>
    </w:p>
    <w:p w:rsidR="004D02B3" w:rsidRPr="004D02B3" w:rsidDel="00BC1C9C" w:rsidRDefault="004D02B3" w:rsidP="000316A5">
      <w:pPr>
        <w:spacing w:after="0"/>
        <w:jc w:val="both"/>
        <w:rPr>
          <w:del w:id="101" w:author="César Peralta" w:date="2014-06-17T19:35:00Z"/>
          <w:rFonts w:ascii="Times New Roman" w:hAnsi="Times New Roman" w:cs="Times New Roman"/>
          <w:sz w:val="20"/>
          <w:szCs w:val="20"/>
          <w:rPrChange w:id="102" w:author="JuanPablo" w:date="2014-06-16T05:59:00Z">
            <w:rPr>
              <w:del w:id="103" w:author="César Peralta" w:date="2014-06-17T19:35:00Z"/>
            </w:rPr>
          </w:rPrChange>
        </w:rPr>
      </w:pPr>
    </w:p>
    <w:p w:rsidR="00000000" w:rsidRDefault="009D37C9">
      <w:pPr>
        <w:pStyle w:val="Prrafodelista"/>
        <w:numPr>
          <w:ilvl w:val="0"/>
          <w:numId w:val="2"/>
        </w:numPr>
        <w:spacing w:after="0"/>
        <w:rPr>
          <w:ins w:id="104" w:author="JuanPablo" w:date="2014-06-16T05:58:00Z"/>
          <w:rFonts w:ascii="Times New Roman" w:hAnsi="Times New Roman" w:cs="Times New Roman"/>
          <w:b/>
          <w:sz w:val="20"/>
          <w:szCs w:val="20"/>
          <w:rPrChange w:id="105" w:author="JuanPablo" w:date="2014-06-16T05:59:00Z">
            <w:rPr>
              <w:ins w:id="106" w:author="JuanPablo" w:date="2014-06-16T05:58:00Z"/>
              <w:b/>
            </w:rPr>
          </w:rPrChange>
        </w:rPr>
        <w:pPrChange w:id="107" w:author="JuanPablo" w:date="2014-06-16T05:58:00Z">
          <w:pPr>
            <w:spacing w:after="0"/>
            <w:jc w:val="both"/>
          </w:pPr>
        </w:pPrChange>
      </w:pPr>
      <w:ins w:id="108" w:author="JuanPablo" w:date="2014-06-16T05:57:00Z">
        <w:r w:rsidRPr="009D37C9">
          <w:rPr>
            <w:rFonts w:ascii="Times New Roman" w:hAnsi="Times New Roman" w:cs="Times New Roman"/>
            <w:b/>
            <w:sz w:val="20"/>
            <w:szCs w:val="20"/>
            <w:rPrChange w:id="109" w:author="JuanPablo" w:date="2014-06-16T05:59:00Z">
              <w:rPr>
                <w:sz w:val="16"/>
                <w:szCs w:val="16"/>
              </w:rPr>
            </w:rPrChange>
          </w:rPr>
          <w:t>Costo de construcción y tiempo de ejecución de la construcci</w:t>
        </w:r>
      </w:ins>
      <w:ins w:id="110" w:author="JuanPablo" w:date="2014-06-16T05:58:00Z">
        <w:r w:rsidRPr="009D37C9">
          <w:rPr>
            <w:rFonts w:ascii="Times New Roman" w:hAnsi="Times New Roman" w:cs="Times New Roman"/>
            <w:b/>
            <w:sz w:val="20"/>
            <w:szCs w:val="20"/>
            <w:rPrChange w:id="111" w:author="JuanPablo" w:date="2014-06-16T05:59:00Z">
              <w:rPr>
                <w:sz w:val="16"/>
                <w:szCs w:val="16"/>
              </w:rPr>
            </w:rPrChange>
          </w:rPr>
          <w:t>ón</w:t>
        </w:r>
      </w:ins>
    </w:p>
    <w:p w:rsidR="00000000" w:rsidRDefault="009D37C9">
      <w:pPr>
        <w:pStyle w:val="Prrafodelista"/>
        <w:spacing w:after="0"/>
        <w:rPr>
          <w:del w:id="112" w:author="JuanPablo" w:date="2014-06-16T05:58:00Z"/>
          <w:rFonts w:ascii="Times New Roman" w:hAnsi="Times New Roman" w:cs="Times New Roman"/>
          <w:b/>
          <w:sz w:val="20"/>
          <w:szCs w:val="20"/>
          <w:rPrChange w:id="113" w:author="JuanPablo" w:date="2014-06-16T05:59:00Z">
            <w:rPr>
              <w:del w:id="114" w:author="JuanPablo" w:date="2014-06-16T05:58:00Z"/>
            </w:rPr>
          </w:rPrChange>
        </w:rPr>
        <w:pPrChange w:id="115" w:author="JuanPablo" w:date="2014-06-16T05:58:00Z">
          <w:pPr>
            <w:spacing w:after="0"/>
            <w:jc w:val="center"/>
          </w:pPr>
        </w:pPrChange>
      </w:pPr>
      <w:del w:id="116" w:author="JuanPablo" w:date="2014-06-16T05:58:00Z">
        <w:r w:rsidRPr="009D37C9">
          <w:rPr>
            <w:rFonts w:ascii="Times New Roman" w:hAnsi="Times New Roman" w:cs="Times New Roman"/>
            <w:b/>
            <w:sz w:val="20"/>
            <w:szCs w:val="20"/>
            <w:rPrChange w:id="117" w:author="JuanPablo" w:date="2014-06-16T05:59:00Z">
              <w:rPr>
                <w:sz w:val="16"/>
                <w:szCs w:val="16"/>
              </w:rPr>
            </w:rPrChange>
          </w:rPr>
          <w:br w:type="textWrapping" w:clear="all"/>
        </w:r>
      </w:del>
      <w:del w:id="118" w:author="JuanPablo" w:date="2014-06-16T05:53:00Z">
        <w:r w:rsidRPr="009D37C9">
          <w:rPr>
            <w:rFonts w:ascii="Times New Roman" w:hAnsi="Times New Roman" w:cs="Times New Roman"/>
            <w:b/>
            <w:sz w:val="20"/>
            <w:szCs w:val="20"/>
            <w:rPrChange w:id="119" w:author="JuanPablo" w:date="2014-06-16T05:59:00Z">
              <w:rPr>
                <w:sz w:val="16"/>
                <w:szCs w:val="16"/>
              </w:rPr>
            </w:rPrChange>
          </w:rPr>
          <w:delText>Figura 2.Montaje elaborado para la prueba de corona.</w:delText>
        </w:r>
      </w:del>
    </w:p>
    <w:p w:rsidR="00000000" w:rsidRDefault="006E6C4E">
      <w:pPr>
        <w:pStyle w:val="Prrafodelista"/>
        <w:spacing w:after="0"/>
        <w:rPr>
          <w:rFonts w:ascii="Times New Roman" w:hAnsi="Times New Roman" w:cs="Times New Roman"/>
          <w:sz w:val="20"/>
          <w:szCs w:val="20"/>
          <w:rPrChange w:id="120" w:author="JuanPablo" w:date="2014-06-16T05:59:00Z">
            <w:rPr/>
          </w:rPrChange>
        </w:rPr>
        <w:pPrChange w:id="121" w:author="JuanPablo" w:date="2014-06-16T05:58:00Z">
          <w:pPr>
            <w:spacing w:after="0"/>
            <w:jc w:val="both"/>
          </w:pPr>
        </w:pPrChange>
      </w:pPr>
    </w:p>
    <w:p w:rsidR="000316A5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22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123" w:author="JuanPablo" w:date="2014-06-16T05:59:00Z">
            <w:rPr>
              <w:sz w:val="16"/>
              <w:szCs w:val="16"/>
            </w:rPr>
          </w:rPrChange>
        </w:rPr>
        <w:t xml:space="preserve">El costo de la construcción del equipo de alta tensión es de </w:t>
      </w:r>
      <w:del w:id="124" w:author="César Peralta" w:date="2014-06-17T19:37:00Z">
        <w:r w:rsidRPr="009D37C9">
          <w:rPr>
            <w:rFonts w:ascii="Times New Roman" w:hAnsi="Times New Roman" w:cs="Times New Roman"/>
            <w:sz w:val="20"/>
            <w:szCs w:val="20"/>
            <w:rPrChange w:id="125" w:author="JuanPablo" w:date="2014-06-16T05:59:00Z">
              <w:rPr>
                <w:sz w:val="16"/>
                <w:szCs w:val="16"/>
              </w:rPr>
            </w:rPrChange>
          </w:rPr>
          <w:delText>3’000</w:delText>
        </w:r>
      </w:del>
      <w:ins w:id="126" w:author="César Peralta" w:date="2014-06-17T19:37:00Z">
        <w:r w:rsidR="00BC1C9C">
          <w:rPr>
            <w:rFonts w:ascii="Times New Roman" w:hAnsi="Times New Roman" w:cs="Times New Roman"/>
            <w:sz w:val="20"/>
            <w:szCs w:val="20"/>
          </w:rPr>
          <w:t>1</w:t>
        </w:r>
        <w:r>
          <w:rPr>
            <w:rFonts w:ascii="Times New Roman" w:hAnsi="Times New Roman" w:cs="Times New Roman"/>
            <w:sz w:val="20"/>
            <w:szCs w:val="20"/>
          </w:rPr>
          <w:t>’</w:t>
        </w:r>
        <w:r w:rsidR="00BC1C9C">
          <w:rPr>
            <w:rFonts w:ascii="Times New Roman" w:hAnsi="Times New Roman" w:cs="Times New Roman"/>
            <w:sz w:val="20"/>
            <w:szCs w:val="20"/>
          </w:rPr>
          <w:t>8</w:t>
        </w:r>
        <w:r w:rsidRPr="009D37C9">
          <w:rPr>
            <w:rFonts w:ascii="Times New Roman" w:hAnsi="Times New Roman" w:cs="Times New Roman"/>
            <w:sz w:val="20"/>
            <w:szCs w:val="20"/>
            <w:rPrChange w:id="127" w:author="JuanPablo" w:date="2014-06-16T05:59:00Z">
              <w:rPr>
                <w:sz w:val="16"/>
                <w:szCs w:val="16"/>
              </w:rPr>
            </w:rPrChange>
          </w:rPr>
          <w:t>00</w:t>
        </w:r>
      </w:ins>
      <w:r w:rsidRPr="009D37C9">
        <w:rPr>
          <w:rFonts w:ascii="Times New Roman" w:hAnsi="Times New Roman" w:cs="Times New Roman"/>
          <w:sz w:val="20"/>
          <w:szCs w:val="20"/>
          <w:rPrChange w:id="128" w:author="JuanPablo" w:date="2014-06-16T05:59:00Z">
            <w:rPr>
              <w:sz w:val="16"/>
              <w:szCs w:val="16"/>
            </w:rPr>
          </w:rPrChange>
        </w:rPr>
        <w:t>.000 (</w:t>
      </w:r>
      <w:del w:id="129" w:author="César Peralta" w:date="2014-06-17T19:37:00Z">
        <w:r w:rsidRPr="009D37C9">
          <w:rPr>
            <w:rFonts w:ascii="Times New Roman" w:hAnsi="Times New Roman" w:cs="Times New Roman"/>
            <w:sz w:val="20"/>
            <w:szCs w:val="20"/>
            <w:rPrChange w:id="130" w:author="JuanPablo" w:date="2014-06-16T05:59:00Z">
              <w:rPr>
                <w:sz w:val="16"/>
                <w:szCs w:val="16"/>
              </w:rPr>
            </w:rPrChange>
          </w:rPr>
          <w:delText>Tres millones</w:delText>
        </w:r>
      </w:del>
      <w:ins w:id="131" w:author="César Peralta" w:date="2014-06-17T19:37:00Z">
        <w:r w:rsidR="00BC1C9C">
          <w:rPr>
            <w:rFonts w:ascii="Times New Roman" w:hAnsi="Times New Roman" w:cs="Times New Roman"/>
            <w:sz w:val="20"/>
            <w:szCs w:val="20"/>
          </w:rPr>
          <w:t>Un millón ochocientos mil</w:t>
        </w:r>
      </w:ins>
      <w:del w:id="132" w:author="César Peralta" w:date="2014-06-17T19:37:00Z">
        <w:r w:rsidRPr="009D37C9">
          <w:rPr>
            <w:rFonts w:ascii="Times New Roman" w:hAnsi="Times New Roman" w:cs="Times New Roman"/>
            <w:sz w:val="20"/>
            <w:szCs w:val="20"/>
            <w:rPrChange w:id="133" w:author="JuanPablo" w:date="2014-06-16T05:59:00Z">
              <w:rPr>
                <w:sz w:val="16"/>
                <w:szCs w:val="16"/>
              </w:rPr>
            </w:rPrChange>
          </w:rPr>
          <w:delText xml:space="preserve"> de</w:delText>
        </w:r>
      </w:del>
      <w:r w:rsidRPr="009D37C9">
        <w:rPr>
          <w:rFonts w:ascii="Times New Roman" w:hAnsi="Times New Roman" w:cs="Times New Roman"/>
          <w:sz w:val="20"/>
          <w:szCs w:val="20"/>
          <w:rPrChange w:id="134" w:author="JuanPablo" w:date="2014-06-16T05:59:00Z">
            <w:rPr>
              <w:sz w:val="16"/>
              <w:szCs w:val="16"/>
            </w:rPr>
          </w:rPrChange>
        </w:rPr>
        <w:t xml:space="preserve"> pesos MCE). Incluyendo el diseño y construcción del sistema de medida, la fuente de alta tensión</w:t>
      </w:r>
      <w:del w:id="135" w:author="César Peralta" w:date="2014-06-17T19:37:00Z">
        <w:r w:rsidRPr="009D37C9">
          <w:rPr>
            <w:rFonts w:ascii="Times New Roman" w:hAnsi="Times New Roman" w:cs="Times New Roman"/>
            <w:sz w:val="20"/>
            <w:szCs w:val="20"/>
            <w:rPrChange w:id="136" w:author="JuanPablo" w:date="2014-06-16T05:59:00Z">
              <w:rPr>
                <w:sz w:val="16"/>
                <w:szCs w:val="16"/>
              </w:rPr>
            </w:rPrChange>
          </w:rPr>
          <w:delText xml:space="preserve">, </w:delText>
        </w:r>
      </w:del>
      <w:ins w:id="137" w:author="César Peralta" w:date="2014-06-17T19:37:00Z">
        <w:r w:rsidR="00BC1C9C">
          <w:rPr>
            <w:rFonts w:ascii="Times New Roman" w:hAnsi="Times New Roman" w:cs="Times New Roman"/>
            <w:sz w:val="20"/>
            <w:szCs w:val="20"/>
          </w:rPr>
          <w:t xml:space="preserve"> y</w:t>
        </w:r>
        <w:r w:rsidRPr="009D37C9">
          <w:rPr>
            <w:rFonts w:ascii="Times New Roman" w:hAnsi="Times New Roman" w:cs="Times New Roman"/>
            <w:sz w:val="20"/>
            <w:szCs w:val="20"/>
            <w:rPrChange w:id="138" w:author="JuanPablo" w:date="2014-06-16T05:59:00Z">
              <w:rPr>
                <w:sz w:val="16"/>
                <w:szCs w:val="16"/>
              </w:rPr>
            </w:rPrChange>
          </w:rPr>
          <w:t xml:space="preserve"> </w:t>
        </w:r>
      </w:ins>
      <w:r w:rsidRPr="009D37C9">
        <w:rPr>
          <w:rFonts w:ascii="Times New Roman" w:hAnsi="Times New Roman" w:cs="Times New Roman"/>
          <w:sz w:val="20"/>
          <w:szCs w:val="20"/>
          <w:rPrChange w:id="139" w:author="JuanPablo" w:date="2014-06-16T05:59:00Z">
            <w:rPr>
              <w:sz w:val="16"/>
              <w:szCs w:val="16"/>
            </w:rPr>
          </w:rPrChange>
        </w:rPr>
        <w:t>pruebas de funcionamiento</w:t>
      </w:r>
      <w:del w:id="140" w:author="César Peralta" w:date="2014-06-17T19:37:00Z">
        <w:r w:rsidRPr="009D37C9">
          <w:rPr>
            <w:rFonts w:ascii="Times New Roman" w:hAnsi="Times New Roman" w:cs="Times New Roman"/>
            <w:sz w:val="20"/>
            <w:szCs w:val="20"/>
            <w:rPrChange w:id="141" w:author="JuanPablo" w:date="2014-06-16T05:59:00Z">
              <w:rPr>
                <w:sz w:val="16"/>
                <w:szCs w:val="16"/>
              </w:rPr>
            </w:rPrChange>
          </w:rPr>
          <w:delText>, pruebas de exactitud del sistema de medida, salida auxiliar del sistema para medición externa</w:delText>
        </w:r>
      </w:del>
      <w:r w:rsidRPr="009D37C9">
        <w:rPr>
          <w:rFonts w:ascii="Times New Roman" w:hAnsi="Times New Roman" w:cs="Times New Roman"/>
          <w:sz w:val="20"/>
          <w:szCs w:val="20"/>
          <w:rPrChange w:id="142" w:author="JuanPablo" w:date="2014-06-16T05:59:00Z">
            <w:rPr>
              <w:sz w:val="16"/>
              <w:szCs w:val="16"/>
            </w:rPr>
          </w:rPrChange>
        </w:rPr>
        <w:t xml:space="preserve">. </w:t>
      </w:r>
    </w:p>
    <w:p w:rsidR="007311E3" w:rsidRPr="004D02B3" w:rsidRDefault="007311E3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43" w:author="JuanPablo" w:date="2014-06-16T05:59:00Z">
            <w:rPr/>
          </w:rPrChange>
        </w:rPr>
      </w:pP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44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145" w:author="JuanPablo" w:date="2014-06-16T05:59:00Z">
            <w:rPr>
              <w:sz w:val="16"/>
              <w:szCs w:val="16"/>
            </w:rPr>
          </w:rPrChange>
        </w:rPr>
        <w:t xml:space="preserve">Para la elaboración del equipo es </w:t>
      </w:r>
      <w:del w:id="146" w:author="Hp" w:date="2014-06-15T18:42:00Z">
        <w:r w:rsidRPr="009D37C9">
          <w:rPr>
            <w:rFonts w:ascii="Times New Roman" w:hAnsi="Times New Roman" w:cs="Times New Roman"/>
            <w:sz w:val="20"/>
            <w:szCs w:val="20"/>
            <w:rPrChange w:id="147" w:author="JuanPablo" w:date="2014-06-16T05:59:00Z">
              <w:rPr>
                <w:sz w:val="16"/>
                <w:szCs w:val="16"/>
              </w:rPr>
            </w:rPrChange>
          </w:rPr>
          <w:delText>necesario</w:delText>
        </w:r>
      </w:del>
      <w:ins w:id="148" w:author="Hp" w:date="2014-06-15T18:42:00Z">
        <w:r w:rsidRPr="009D37C9">
          <w:rPr>
            <w:rFonts w:ascii="Times New Roman" w:hAnsi="Times New Roman" w:cs="Times New Roman"/>
            <w:sz w:val="20"/>
            <w:szCs w:val="20"/>
            <w:rPrChange w:id="149" w:author="JuanPablo" w:date="2014-06-16T05:59:00Z">
              <w:rPr>
                <w:sz w:val="16"/>
                <w:szCs w:val="16"/>
              </w:rPr>
            </w:rPrChange>
          </w:rPr>
          <w:t>necesaria</w:t>
        </w:r>
      </w:ins>
      <w:r w:rsidRPr="009D37C9">
        <w:rPr>
          <w:rFonts w:ascii="Times New Roman" w:hAnsi="Times New Roman" w:cs="Times New Roman"/>
          <w:sz w:val="20"/>
          <w:szCs w:val="20"/>
          <w:rPrChange w:id="150" w:author="JuanPablo" w:date="2014-06-16T05:59:00Z">
            <w:rPr>
              <w:sz w:val="16"/>
              <w:szCs w:val="16"/>
            </w:rPr>
          </w:rPrChange>
        </w:rPr>
        <w:t xml:space="preserve"> la cancelación del 50 % del costo total de la construcción del equipo</w:t>
      </w:r>
      <w:del w:id="151" w:author="Hp" w:date="2014-06-15T18:42:00Z">
        <w:r w:rsidRPr="009D37C9">
          <w:rPr>
            <w:rFonts w:ascii="Times New Roman" w:hAnsi="Times New Roman" w:cs="Times New Roman"/>
            <w:sz w:val="20"/>
            <w:szCs w:val="20"/>
            <w:rPrChange w:id="152" w:author="JuanPablo" w:date="2014-06-16T05:59:00Z">
              <w:rPr>
                <w:sz w:val="16"/>
                <w:szCs w:val="16"/>
              </w:rPr>
            </w:rPrChange>
          </w:rPr>
          <w:delText>,</w:delText>
        </w:r>
      </w:del>
      <w:r w:rsidRPr="009D37C9">
        <w:rPr>
          <w:rFonts w:ascii="Times New Roman" w:hAnsi="Times New Roman" w:cs="Times New Roman"/>
          <w:sz w:val="20"/>
          <w:szCs w:val="20"/>
          <w:rPrChange w:id="153" w:author="JuanPablo" w:date="2014-06-16T05:59:00Z">
            <w:rPr>
              <w:sz w:val="16"/>
              <w:szCs w:val="16"/>
            </w:rPr>
          </w:rPrChange>
        </w:rPr>
        <w:t xml:space="preserve"> para cubrir los costos de materiales, construcción inicial, diseño de los circuitos necesarios para el funcionamiento</w:t>
      </w:r>
      <w:del w:id="154" w:author="Hp" w:date="2014-06-15T18:42:00Z">
        <w:r w:rsidRPr="009D37C9">
          <w:rPr>
            <w:rFonts w:ascii="Times New Roman" w:hAnsi="Times New Roman" w:cs="Times New Roman"/>
            <w:sz w:val="20"/>
            <w:szCs w:val="20"/>
            <w:rPrChange w:id="155" w:author="JuanPablo" w:date="2014-06-16T05:59:00Z">
              <w:rPr>
                <w:sz w:val="16"/>
                <w:szCs w:val="16"/>
              </w:rPr>
            </w:rPrChange>
          </w:rPr>
          <w:delText>,</w:delText>
        </w:r>
      </w:del>
      <w:r w:rsidRPr="009D37C9">
        <w:rPr>
          <w:rFonts w:ascii="Times New Roman" w:hAnsi="Times New Roman" w:cs="Times New Roman"/>
          <w:sz w:val="20"/>
          <w:szCs w:val="20"/>
          <w:rPrChange w:id="156" w:author="JuanPablo" w:date="2014-06-16T05:59:00Z">
            <w:rPr>
              <w:sz w:val="16"/>
              <w:szCs w:val="16"/>
            </w:rPr>
          </w:rPrChange>
        </w:rPr>
        <w:t xml:space="preserve"> y pruebas de aislamiento. </w:t>
      </w:r>
      <w:ins w:id="157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58" w:author="JuanPablo" w:date="2014-06-16T05:59:00Z">
              <w:rPr>
                <w:sz w:val="16"/>
                <w:szCs w:val="16"/>
              </w:rPr>
            </w:rPrChange>
          </w:rPr>
          <w:t xml:space="preserve">El </w:t>
        </w:r>
      </w:ins>
      <w:del w:id="159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160" w:author="JuanPablo" w:date="2014-06-16T05:59:00Z">
              <w:rPr>
                <w:sz w:val="16"/>
                <w:szCs w:val="16"/>
              </w:rPr>
            </w:rPrChange>
          </w:rPr>
          <w:delText xml:space="preserve">25 </w:delText>
        </w:r>
      </w:del>
      <w:ins w:id="161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162" w:author="JuanPablo" w:date="2014-06-16T05:59:00Z">
              <w:rPr>
                <w:sz w:val="16"/>
                <w:szCs w:val="16"/>
              </w:rPr>
            </w:rPrChange>
          </w:rPr>
          <w:t xml:space="preserve">50 </w:t>
        </w:r>
      </w:ins>
      <w:r w:rsidRPr="009D37C9">
        <w:rPr>
          <w:rFonts w:ascii="Times New Roman" w:hAnsi="Times New Roman" w:cs="Times New Roman"/>
          <w:sz w:val="20"/>
          <w:szCs w:val="20"/>
          <w:rPrChange w:id="163" w:author="JuanPablo" w:date="2014-06-16T05:59:00Z">
            <w:rPr>
              <w:sz w:val="16"/>
              <w:szCs w:val="16"/>
            </w:rPr>
          </w:rPrChange>
        </w:rPr>
        <w:t xml:space="preserve">% restante del costo de construcción se cancelara al </w:t>
      </w:r>
      <w:del w:id="164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65" w:author="JuanPablo" w:date="2014-06-16T05:59:00Z">
              <w:rPr>
                <w:sz w:val="16"/>
                <w:szCs w:val="16"/>
              </w:rPr>
            </w:rPrChange>
          </w:rPr>
          <w:delText>termino</w:delText>
        </w:r>
      </w:del>
      <w:ins w:id="166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67" w:author="JuanPablo" w:date="2014-06-16T05:59:00Z">
              <w:rPr>
                <w:sz w:val="16"/>
                <w:szCs w:val="16"/>
              </w:rPr>
            </w:rPrChange>
          </w:rPr>
          <w:t>término</w:t>
        </w:r>
      </w:ins>
      <w:r w:rsidRPr="009D37C9">
        <w:rPr>
          <w:rFonts w:ascii="Times New Roman" w:hAnsi="Times New Roman" w:cs="Times New Roman"/>
          <w:sz w:val="20"/>
          <w:szCs w:val="20"/>
          <w:rPrChange w:id="168" w:author="JuanPablo" w:date="2014-06-16T05:59:00Z">
            <w:rPr>
              <w:sz w:val="16"/>
              <w:szCs w:val="16"/>
            </w:rPr>
          </w:rPrChange>
        </w:rPr>
        <w:t xml:space="preserve"> de los primero</w:t>
      </w:r>
      <w:ins w:id="169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70" w:author="JuanPablo" w:date="2014-06-16T05:59:00Z">
              <w:rPr>
                <w:sz w:val="16"/>
                <w:szCs w:val="16"/>
              </w:rPr>
            </w:rPrChange>
          </w:rPr>
          <w:t>s</w:t>
        </w:r>
      </w:ins>
      <w:r w:rsidRPr="009D37C9">
        <w:rPr>
          <w:rFonts w:ascii="Times New Roman" w:hAnsi="Times New Roman" w:cs="Times New Roman"/>
          <w:sz w:val="20"/>
          <w:szCs w:val="20"/>
          <w:rPrChange w:id="171" w:author="JuanPablo" w:date="2014-06-16T05:59:00Z">
            <w:rPr>
              <w:sz w:val="16"/>
              <w:szCs w:val="16"/>
            </w:rPr>
          </w:rPrChange>
        </w:rPr>
        <w:t xml:space="preserve"> 10</w:t>
      </w:r>
      <w:ins w:id="172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73" w:author="JuanPablo" w:date="2014-06-16T05:59:00Z">
              <w:rPr>
                <w:sz w:val="16"/>
                <w:szCs w:val="16"/>
              </w:rPr>
            </w:rPrChange>
          </w:rPr>
          <w:t xml:space="preserve"> días</w:t>
        </w:r>
      </w:ins>
      <w:r w:rsidRPr="009D37C9">
        <w:rPr>
          <w:rFonts w:ascii="Times New Roman" w:hAnsi="Times New Roman" w:cs="Times New Roman"/>
          <w:sz w:val="20"/>
          <w:szCs w:val="20"/>
          <w:rPrChange w:id="174" w:author="JuanPablo" w:date="2014-06-16T05:59:00Z">
            <w:rPr>
              <w:sz w:val="16"/>
              <w:szCs w:val="16"/>
            </w:rPr>
          </w:rPrChange>
        </w:rPr>
        <w:t xml:space="preserve"> </w:t>
      </w:r>
      <w:del w:id="175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76" w:author="JuanPablo" w:date="2014-06-16T05:59:00Z">
              <w:rPr>
                <w:sz w:val="16"/>
                <w:szCs w:val="16"/>
              </w:rPr>
            </w:rPrChange>
          </w:rPr>
          <w:delText>habiles</w:delText>
        </w:r>
      </w:del>
      <w:ins w:id="177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78" w:author="JuanPablo" w:date="2014-06-16T05:59:00Z">
              <w:rPr>
                <w:sz w:val="16"/>
                <w:szCs w:val="16"/>
              </w:rPr>
            </w:rPrChange>
          </w:rPr>
          <w:t>hábiles</w:t>
        </w:r>
      </w:ins>
      <w:r w:rsidRPr="009D37C9">
        <w:rPr>
          <w:rFonts w:ascii="Times New Roman" w:hAnsi="Times New Roman" w:cs="Times New Roman"/>
          <w:sz w:val="20"/>
          <w:szCs w:val="20"/>
          <w:rPrChange w:id="179" w:author="JuanPablo" w:date="2014-06-16T05:59:00Z">
            <w:rPr>
              <w:sz w:val="16"/>
              <w:szCs w:val="16"/>
            </w:rPr>
          </w:rPrChange>
        </w:rPr>
        <w:t xml:space="preserve"> </w:t>
      </w:r>
      <w:ins w:id="180" w:author="Hp" w:date="2014-06-15T18:43:00Z">
        <w:r w:rsidRPr="009D37C9">
          <w:rPr>
            <w:rFonts w:ascii="Times New Roman" w:hAnsi="Times New Roman" w:cs="Times New Roman"/>
            <w:sz w:val="20"/>
            <w:szCs w:val="20"/>
            <w:rPrChange w:id="181" w:author="JuanPablo" w:date="2014-06-16T05:59:00Z">
              <w:rPr>
                <w:sz w:val="16"/>
                <w:szCs w:val="16"/>
              </w:rPr>
            </w:rPrChange>
          </w:rPr>
          <w:t>d</w:t>
        </w:r>
      </w:ins>
      <w:r w:rsidRPr="009D37C9">
        <w:rPr>
          <w:rFonts w:ascii="Times New Roman" w:hAnsi="Times New Roman" w:cs="Times New Roman"/>
          <w:sz w:val="20"/>
          <w:szCs w:val="20"/>
          <w:rPrChange w:id="182" w:author="JuanPablo" w:date="2014-06-16T05:59:00Z">
            <w:rPr>
              <w:sz w:val="16"/>
              <w:szCs w:val="16"/>
            </w:rPr>
          </w:rPrChange>
        </w:rPr>
        <w:t xml:space="preserve">el desembolso del 50% inicial. </w:t>
      </w:r>
      <w:del w:id="183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184" w:author="JuanPablo" w:date="2014-06-16T05:59:00Z">
              <w:rPr>
                <w:sz w:val="16"/>
                <w:szCs w:val="16"/>
              </w:rPr>
            </w:rPrChange>
          </w:rPr>
          <w:delText>Y por último el 25% restante se cancelara contra entrega del equipo.</w:delText>
        </w:r>
      </w:del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85" w:author="JuanPablo" w:date="2014-06-16T05:59:00Z">
            <w:rPr/>
          </w:rPrChange>
        </w:rPr>
      </w:pP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86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187" w:author="JuanPablo" w:date="2014-06-16T05:59:00Z">
            <w:rPr>
              <w:sz w:val="16"/>
              <w:szCs w:val="16"/>
            </w:rPr>
          </w:rPrChange>
        </w:rPr>
        <w:t xml:space="preserve">El tiempo estimado para la construcción del equipo es </w:t>
      </w:r>
      <w:del w:id="188" w:author="César Peralta" w:date="2014-06-17T19:38:00Z">
        <w:r w:rsidRPr="009D37C9">
          <w:rPr>
            <w:rFonts w:ascii="Times New Roman" w:hAnsi="Times New Roman" w:cs="Times New Roman"/>
            <w:sz w:val="20"/>
            <w:szCs w:val="20"/>
            <w:rPrChange w:id="189" w:author="JuanPablo" w:date="2014-06-16T05:59:00Z">
              <w:rPr>
                <w:sz w:val="16"/>
                <w:szCs w:val="16"/>
              </w:rPr>
            </w:rPrChange>
          </w:rPr>
          <w:delText xml:space="preserve">15 </w:delText>
        </w:r>
      </w:del>
      <w:ins w:id="190" w:author="César Peralta" w:date="2014-06-17T19:38:00Z">
        <w:r w:rsidR="00BC1C9C">
          <w:rPr>
            <w:rFonts w:ascii="Times New Roman" w:hAnsi="Times New Roman" w:cs="Times New Roman"/>
            <w:sz w:val="20"/>
            <w:szCs w:val="20"/>
          </w:rPr>
          <w:t>7</w:t>
        </w:r>
        <w:r w:rsidRPr="009D37C9">
          <w:rPr>
            <w:rFonts w:ascii="Times New Roman" w:hAnsi="Times New Roman" w:cs="Times New Roman"/>
            <w:sz w:val="20"/>
            <w:szCs w:val="20"/>
            <w:rPrChange w:id="191" w:author="JuanPablo" w:date="2014-06-16T05:59:00Z">
              <w:rPr>
                <w:sz w:val="16"/>
                <w:szCs w:val="16"/>
              </w:rPr>
            </w:rPrChange>
          </w:rPr>
          <w:t xml:space="preserve"> </w:t>
        </w:r>
      </w:ins>
      <w:r w:rsidRPr="009D37C9">
        <w:rPr>
          <w:rFonts w:ascii="Times New Roman" w:hAnsi="Times New Roman" w:cs="Times New Roman"/>
          <w:sz w:val="20"/>
          <w:szCs w:val="20"/>
          <w:rPrChange w:id="192" w:author="JuanPablo" w:date="2014-06-16T05:59:00Z">
            <w:rPr>
              <w:sz w:val="16"/>
              <w:szCs w:val="16"/>
            </w:rPr>
          </w:rPrChange>
        </w:rPr>
        <w:t>días hábiles, que inician a contar a partir del desembolso del 50% del costo de construcción.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93" w:author="JuanPablo" w:date="2014-06-16T05:59:00Z">
            <w:rPr/>
          </w:rPrChange>
        </w:rPr>
      </w:pP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94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195" w:author="JuanPablo" w:date="2014-06-16T05:59:00Z">
            <w:rPr>
              <w:sz w:val="16"/>
              <w:szCs w:val="16"/>
            </w:rPr>
          </w:rPrChange>
        </w:rPr>
        <w:t xml:space="preserve">Esta opción de negocio tiene un tiempo de vigencia de 15 días a partir del recibo de la misma. </w:t>
      </w:r>
    </w:p>
    <w:p w:rsidR="000D2157" w:rsidRDefault="000D2157" w:rsidP="000316A5">
      <w:pPr>
        <w:spacing w:after="0"/>
        <w:jc w:val="both"/>
        <w:rPr>
          <w:ins w:id="196" w:author="César Peralta" w:date="2014-06-17T19:38:00Z"/>
          <w:rFonts w:ascii="Times New Roman" w:hAnsi="Times New Roman" w:cs="Times New Roman"/>
          <w:sz w:val="20"/>
          <w:szCs w:val="20"/>
        </w:rPr>
      </w:pPr>
    </w:p>
    <w:p w:rsidR="00BC1C9C" w:rsidRDefault="009D37C9" w:rsidP="000316A5">
      <w:pPr>
        <w:spacing w:after="0"/>
        <w:jc w:val="both"/>
        <w:rPr>
          <w:ins w:id="197" w:author="César Peralta" w:date="2014-06-17T19:42:00Z"/>
          <w:rFonts w:ascii="Times New Roman" w:hAnsi="Times New Roman" w:cs="Times New Roman"/>
          <w:b/>
          <w:sz w:val="20"/>
          <w:szCs w:val="20"/>
        </w:rPr>
      </w:pPr>
      <w:ins w:id="198" w:author="César Peralta" w:date="2014-06-17T19:38:00Z">
        <w:r w:rsidRPr="009D37C9">
          <w:rPr>
            <w:rFonts w:ascii="Times New Roman" w:hAnsi="Times New Roman" w:cs="Times New Roman"/>
            <w:b/>
            <w:sz w:val="20"/>
            <w:szCs w:val="20"/>
            <w:rPrChange w:id="199" w:author="César Peralta" w:date="2014-06-17T19:4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Observaciones:</w:t>
        </w:r>
      </w:ins>
    </w:p>
    <w:p w:rsidR="00BC1C9C" w:rsidRPr="00BC1C9C" w:rsidRDefault="00BC1C9C" w:rsidP="000316A5">
      <w:pPr>
        <w:spacing w:after="0"/>
        <w:jc w:val="both"/>
        <w:rPr>
          <w:ins w:id="200" w:author="César Peralta" w:date="2014-06-17T19:38:00Z"/>
          <w:rFonts w:ascii="Times New Roman" w:hAnsi="Times New Roman" w:cs="Times New Roman"/>
          <w:b/>
          <w:sz w:val="20"/>
          <w:szCs w:val="20"/>
          <w:rPrChange w:id="201" w:author="César Peralta" w:date="2014-06-17T19:40:00Z">
            <w:rPr>
              <w:ins w:id="202" w:author="César Peralta" w:date="2014-06-17T19:38:00Z"/>
              <w:rFonts w:ascii="Times New Roman" w:hAnsi="Times New Roman" w:cs="Times New Roman"/>
              <w:sz w:val="20"/>
              <w:szCs w:val="20"/>
            </w:rPr>
          </w:rPrChange>
        </w:rPr>
      </w:pPr>
    </w:p>
    <w:p w:rsidR="00BC1C9C" w:rsidRDefault="00BC1C9C" w:rsidP="000316A5">
      <w:pPr>
        <w:spacing w:after="0"/>
        <w:jc w:val="both"/>
        <w:rPr>
          <w:ins w:id="203" w:author="César Peralta" w:date="2014-06-17T19:42:00Z"/>
          <w:rFonts w:ascii="Times New Roman" w:hAnsi="Times New Roman" w:cs="Times New Roman"/>
          <w:sz w:val="20"/>
          <w:szCs w:val="20"/>
        </w:rPr>
      </w:pPr>
      <w:ins w:id="204" w:author="César Peralta" w:date="2014-06-17T19:38:00Z">
        <w:r>
          <w:rPr>
            <w:rFonts w:ascii="Times New Roman" w:hAnsi="Times New Roman" w:cs="Times New Roman"/>
            <w:sz w:val="20"/>
            <w:szCs w:val="20"/>
          </w:rPr>
          <w:t xml:space="preserve">La fuente de alimentación que </w:t>
        </w:r>
      </w:ins>
      <w:ins w:id="205" w:author="César Peralta" w:date="2014-06-17T19:44:00Z">
        <w:r>
          <w:rPr>
            <w:rFonts w:ascii="Times New Roman" w:hAnsi="Times New Roman" w:cs="Times New Roman"/>
            <w:sz w:val="20"/>
            <w:szCs w:val="20"/>
          </w:rPr>
          <w:t>el contratante</w:t>
        </w:r>
      </w:ins>
      <w:ins w:id="206" w:author="César Peralta" w:date="2014-06-17T19:38:00Z">
        <w:r>
          <w:rPr>
            <w:rFonts w:ascii="Times New Roman" w:hAnsi="Times New Roman" w:cs="Times New Roman"/>
            <w:sz w:val="20"/>
            <w:szCs w:val="20"/>
          </w:rPr>
          <w:t xml:space="preserve"> debe emplear es de 5</w:t>
        </w:r>
      </w:ins>
      <w:ins w:id="207" w:author="César Peralta" w:date="2014-06-17T19:39:00Z">
        <w:r>
          <w:rPr>
            <w:rFonts w:ascii="Times New Roman" w:hAnsi="Times New Roman" w:cs="Times New Roman"/>
            <w:sz w:val="20"/>
            <w:szCs w:val="20"/>
          </w:rPr>
          <w:t xml:space="preserve"> V</w:t>
        </w:r>
      </w:ins>
      <w:ins w:id="208" w:author="César Peralta" w:date="2014-06-17T19:38:00Z">
        <w:r>
          <w:rPr>
            <w:rFonts w:ascii="Times New Roman" w:hAnsi="Times New Roman" w:cs="Times New Roman"/>
            <w:sz w:val="20"/>
            <w:szCs w:val="20"/>
          </w:rPr>
          <w:t>-24 V</w:t>
        </w:r>
      </w:ins>
      <w:ins w:id="209" w:author="César Peralta" w:date="2014-06-17T19:39:00Z">
        <w:r>
          <w:rPr>
            <w:rFonts w:ascii="Times New Roman" w:hAnsi="Times New Roman" w:cs="Times New Roman"/>
            <w:sz w:val="20"/>
            <w:szCs w:val="20"/>
          </w:rPr>
          <w:t xml:space="preserve"> en corriente continua con una corriente de salida de 6 A para el correcto funcionamiento de la fuente de alta tensión esto con el fin de garantizar el funcionamiento con el arreglo de 6 </w:t>
        </w:r>
      </w:ins>
      <w:ins w:id="210" w:author="César Peralta" w:date="2014-06-17T19:40:00Z">
        <w:r>
          <w:rPr>
            <w:rFonts w:ascii="Times New Roman" w:hAnsi="Times New Roman" w:cs="Times New Roman"/>
            <w:sz w:val="20"/>
            <w:szCs w:val="20"/>
          </w:rPr>
          <w:t>montajes como el de la figura 1, se dará un asesoramiento final en cuanto al diseño de la caja que contendrá el equipo</w:t>
        </w:r>
      </w:ins>
      <w:ins w:id="211" w:author="César Peralta" w:date="2014-06-17T19:41:00Z">
        <w:r>
          <w:rPr>
            <w:rFonts w:ascii="Times New Roman" w:hAnsi="Times New Roman" w:cs="Times New Roman"/>
            <w:sz w:val="20"/>
            <w:szCs w:val="20"/>
          </w:rPr>
          <w:t xml:space="preserve"> (el asesoramiento está encaminado a las distancias de seguridad y aislamiento).</w:t>
        </w:r>
      </w:ins>
    </w:p>
    <w:p w:rsidR="00BC1C9C" w:rsidRPr="004D02B3" w:rsidRDefault="00BC1C9C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12" w:author="JuanPablo" w:date="2014-06-16T05:59:00Z">
            <w:rPr/>
          </w:rPrChange>
        </w:rPr>
      </w:pPr>
      <w:ins w:id="213" w:author="César Peralta" w:date="2014-06-17T19:42:00Z">
        <w:r>
          <w:rPr>
            <w:rFonts w:ascii="Times New Roman" w:hAnsi="Times New Roman" w:cs="Times New Roman"/>
            <w:sz w:val="20"/>
            <w:szCs w:val="20"/>
          </w:rPr>
          <w:t>La salida del medidor de tensión se hará mediante una sonda y la tensi</w:t>
        </w:r>
      </w:ins>
      <w:ins w:id="214" w:author="César Peralta" w:date="2014-06-17T19:43:00Z">
        <w:r>
          <w:rPr>
            <w:rFonts w:ascii="Times New Roman" w:hAnsi="Times New Roman" w:cs="Times New Roman"/>
            <w:sz w:val="20"/>
            <w:szCs w:val="20"/>
          </w:rPr>
          <w:t xml:space="preserve">ón esperada es de 0 a 5 V en corriente continua con un filtro </w:t>
        </w:r>
        <w:proofErr w:type="spellStart"/>
        <w:r>
          <w:rPr>
            <w:rFonts w:ascii="Times New Roman" w:hAnsi="Times New Roman" w:cs="Times New Roman"/>
            <w:sz w:val="20"/>
            <w:szCs w:val="20"/>
          </w:rPr>
          <w:t>pasabajos</w:t>
        </w:r>
        <w:proofErr w:type="spellEnd"/>
        <w:r>
          <w:rPr>
            <w:rFonts w:ascii="Times New Roman" w:hAnsi="Times New Roman" w:cs="Times New Roman"/>
            <w:sz w:val="20"/>
            <w:szCs w:val="20"/>
          </w:rPr>
          <w:t xml:space="preserve"> para eliminar el ruido, el acondicionamiento de la señal queda a cargo del contratante.</w:t>
        </w:r>
      </w:ins>
    </w:p>
    <w:p w:rsidR="000D2157" w:rsidRPr="004D02B3" w:rsidDel="002C7F3A" w:rsidRDefault="000D2157" w:rsidP="000316A5">
      <w:pPr>
        <w:spacing w:after="0"/>
        <w:jc w:val="both"/>
        <w:rPr>
          <w:del w:id="215" w:author="JuanPablo" w:date="2014-06-16T05:53:00Z"/>
          <w:rFonts w:ascii="Times New Roman" w:hAnsi="Times New Roman" w:cs="Times New Roman"/>
          <w:sz w:val="20"/>
          <w:szCs w:val="20"/>
          <w:rPrChange w:id="216" w:author="JuanPablo" w:date="2014-06-16T05:59:00Z">
            <w:rPr>
              <w:del w:id="217" w:author="JuanPablo" w:date="2014-06-16T05:53:00Z"/>
            </w:rPr>
          </w:rPrChange>
        </w:rPr>
      </w:pP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18" w:author="JuanPablo" w:date="2014-06-16T05:59:00Z">
            <w:rPr/>
          </w:rPrChange>
        </w:rPr>
      </w:pP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19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220" w:author="JuanPablo" w:date="2014-06-16T05:59:00Z">
            <w:rPr>
              <w:sz w:val="16"/>
              <w:szCs w:val="16"/>
            </w:rPr>
          </w:rPrChange>
        </w:rPr>
        <w:t>Atentamente.</w:t>
      </w:r>
      <w:bookmarkStart w:id="221" w:name="_GoBack"/>
      <w:bookmarkEnd w:id="221"/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22" w:author="JuanPablo" w:date="2014-06-16T05:59:00Z">
            <w:rPr/>
          </w:rPrChange>
        </w:rPr>
      </w:pPr>
    </w:p>
    <w:p w:rsidR="000D2157" w:rsidRPr="004D02B3" w:rsidRDefault="000D2157" w:rsidP="000316A5">
      <w:pPr>
        <w:spacing w:after="0"/>
        <w:jc w:val="both"/>
        <w:rPr>
          <w:ins w:id="223" w:author="JuanPablo" w:date="2014-06-16T05:58:00Z"/>
          <w:rFonts w:ascii="Times New Roman" w:hAnsi="Times New Roman" w:cs="Times New Roman"/>
          <w:sz w:val="20"/>
          <w:szCs w:val="20"/>
          <w:rPrChange w:id="224" w:author="JuanPablo" w:date="2014-06-16T05:59:00Z">
            <w:rPr>
              <w:ins w:id="225" w:author="JuanPablo" w:date="2014-06-16T05:58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ins w:id="226" w:author="JuanPablo" w:date="2014-06-16T05:59:00Z"/>
          <w:rFonts w:ascii="Times New Roman" w:hAnsi="Times New Roman" w:cs="Times New Roman"/>
          <w:sz w:val="20"/>
          <w:szCs w:val="20"/>
          <w:rPrChange w:id="227" w:author="JuanPablo" w:date="2014-06-16T05:59:00Z">
            <w:rPr>
              <w:ins w:id="228" w:author="JuanPablo" w:date="2014-06-16T05:59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ins w:id="229" w:author="JuanPablo" w:date="2014-06-16T05:58:00Z"/>
          <w:rFonts w:ascii="Times New Roman" w:hAnsi="Times New Roman" w:cs="Times New Roman"/>
          <w:sz w:val="20"/>
          <w:szCs w:val="20"/>
          <w:rPrChange w:id="230" w:author="JuanPablo" w:date="2014-06-16T05:59:00Z">
            <w:rPr>
              <w:ins w:id="231" w:author="JuanPablo" w:date="2014-06-16T05:58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32" w:author="JuanPablo" w:date="2014-06-16T05:59:00Z">
            <w:rPr/>
          </w:rPrChange>
        </w:rPr>
      </w:pPr>
    </w:p>
    <w:p w:rsidR="000D2157" w:rsidRPr="004D02B3" w:rsidDel="002C7F3A" w:rsidRDefault="009D37C9" w:rsidP="000316A5">
      <w:pPr>
        <w:spacing w:after="0"/>
        <w:jc w:val="both"/>
        <w:rPr>
          <w:del w:id="233" w:author="JuanPablo" w:date="2014-06-16T05:52:00Z"/>
          <w:rFonts w:ascii="Times New Roman" w:hAnsi="Times New Roman" w:cs="Times New Roman"/>
          <w:sz w:val="20"/>
          <w:szCs w:val="20"/>
          <w:rPrChange w:id="234" w:author="JuanPablo" w:date="2014-06-16T05:59:00Z">
            <w:rPr>
              <w:del w:id="235" w:author="JuanPablo" w:date="2014-06-16T05:52:00Z"/>
            </w:rPr>
          </w:rPrChange>
        </w:rPr>
      </w:pPr>
      <w:ins w:id="236" w:author="JuanPablo" w:date="2014-06-16T05:58:00Z">
        <w:r w:rsidRPr="009D37C9">
          <w:rPr>
            <w:rFonts w:ascii="Times New Roman" w:hAnsi="Times New Roman" w:cs="Times New Roman"/>
            <w:noProof/>
            <w:sz w:val="20"/>
            <w:szCs w:val="20"/>
            <w:lang w:eastAsia="es-CO"/>
          </w:rPr>
          <w:pict>
            <v:line id="3 Conector recto" o:spid="_x0000_s1026" style="position:absolute;left:0;text-align:left;z-index:251659264;visibility:visible" from="-2.8pt,.95pt" to="177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" strokecolor="black [3040]"/>
          </w:pict>
        </w:r>
      </w:ins>
      <w:del w:id="237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238" w:author="JuanPablo" w:date="2014-06-16T05:59:00Z">
              <w:rPr>
                <w:sz w:val="16"/>
                <w:szCs w:val="16"/>
              </w:rPr>
            </w:rPrChange>
          </w:rPr>
          <w:delText>Maria Isabel Cristina Niño Carranza.</w:delText>
        </w:r>
      </w:del>
    </w:p>
    <w:p w:rsidR="000D2157" w:rsidRPr="004D02B3" w:rsidDel="002C7F3A" w:rsidRDefault="009D37C9" w:rsidP="000316A5">
      <w:pPr>
        <w:spacing w:after="0"/>
        <w:jc w:val="both"/>
        <w:rPr>
          <w:del w:id="239" w:author="JuanPablo" w:date="2014-06-16T05:52:00Z"/>
          <w:rFonts w:ascii="Times New Roman" w:hAnsi="Times New Roman" w:cs="Times New Roman"/>
          <w:sz w:val="20"/>
          <w:szCs w:val="20"/>
          <w:rPrChange w:id="240" w:author="JuanPablo" w:date="2014-06-16T05:59:00Z">
            <w:rPr>
              <w:del w:id="241" w:author="JuanPablo" w:date="2014-06-16T05:52:00Z"/>
            </w:rPr>
          </w:rPrChange>
        </w:rPr>
      </w:pPr>
      <w:del w:id="242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243" w:author="JuanPablo" w:date="2014-06-16T05:59:00Z">
              <w:rPr>
                <w:sz w:val="16"/>
                <w:szCs w:val="16"/>
              </w:rPr>
            </w:rPrChange>
          </w:rPr>
          <w:delText>Ing. Electricista.</w:delText>
        </w:r>
      </w:del>
    </w:p>
    <w:p w:rsidR="000D2157" w:rsidRPr="004D02B3" w:rsidDel="002C7F3A" w:rsidRDefault="009D37C9" w:rsidP="000316A5">
      <w:pPr>
        <w:spacing w:after="0"/>
        <w:jc w:val="both"/>
        <w:rPr>
          <w:del w:id="244" w:author="JuanPablo" w:date="2014-06-16T05:52:00Z"/>
          <w:rFonts w:ascii="Times New Roman" w:hAnsi="Times New Roman" w:cs="Times New Roman"/>
          <w:sz w:val="20"/>
          <w:szCs w:val="20"/>
          <w:rPrChange w:id="245" w:author="JuanPablo" w:date="2014-06-16T05:59:00Z">
            <w:rPr>
              <w:del w:id="246" w:author="JuanPablo" w:date="2014-06-16T05:52:00Z"/>
            </w:rPr>
          </w:rPrChange>
        </w:rPr>
      </w:pPr>
      <w:del w:id="247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248" w:author="JuanPablo" w:date="2014-06-16T05:59:00Z">
              <w:rPr>
                <w:sz w:val="16"/>
                <w:szCs w:val="16"/>
              </w:rPr>
            </w:rPrChange>
          </w:rPr>
          <w:delText>C.C.</w:delText>
        </w:r>
      </w:del>
      <w:ins w:id="249" w:author="Hp" w:date="2014-06-15T18:43:00Z">
        <w:del w:id="250" w:author="JuanPablo" w:date="2014-06-16T05:52:00Z">
          <w:r w:rsidRPr="009D37C9">
            <w:rPr>
              <w:rFonts w:ascii="Times New Roman" w:hAnsi="Times New Roman" w:cs="Times New Roman"/>
              <w:sz w:val="20"/>
              <w:szCs w:val="20"/>
              <w:rPrChange w:id="251" w:author="JuanPablo" w:date="2014-06-16T05:59:00Z">
                <w:rPr>
                  <w:sz w:val="16"/>
                  <w:szCs w:val="16"/>
                </w:rPr>
              </w:rPrChange>
            </w:rPr>
            <w:delText xml:space="preserve"> 1020763387</w:delText>
          </w:r>
        </w:del>
      </w:ins>
    </w:p>
    <w:p w:rsidR="000D2157" w:rsidRPr="004D02B3" w:rsidDel="002C7F3A" w:rsidRDefault="009D37C9" w:rsidP="000316A5">
      <w:pPr>
        <w:spacing w:after="0"/>
        <w:jc w:val="both"/>
        <w:rPr>
          <w:del w:id="252" w:author="JuanPablo" w:date="2014-06-16T05:52:00Z"/>
          <w:rFonts w:ascii="Times New Roman" w:hAnsi="Times New Roman" w:cs="Times New Roman"/>
          <w:sz w:val="20"/>
          <w:szCs w:val="20"/>
          <w:rPrChange w:id="253" w:author="JuanPablo" w:date="2014-06-16T05:59:00Z">
            <w:rPr>
              <w:del w:id="254" w:author="JuanPablo" w:date="2014-06-16T05:52:00Z"/>
            </w:rPr>
          </w:rPrChange>
        </w:rPr>
      </w:pPr>
      <w:del w:id="255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256" w:author="JuanPablo" w:date="2014-06-16T05:59:00Z">
              <w:rPr>
                <w:sz w:val="16"/>
                <w:szCs w:val="16"/>
              </w:rPr>
            </w:rPrChange>
          </w:rPr>
          <w:delText>Telefono:</w:delText>
        </w:r>
      </w:del>
      <w:ins w:id="257" w:author="Hp" w:date="2014-06-15T18:44:00Z">
        <w:del w:id="258" w:author="JuanPablo" w:date="2014-06-16T05:52:00Z">
          <w:r w:rsidRPr="009D37C9">
            <w:rPr>
              <w:rFonts w:ascii="Times New Roman" w:hAnsi="Times New Roman" w:cs="Times New Roman"/>
              <w:sz w:val="20"/>
              <w:szCs w:val="20"/>
              <w:rPrChange w:id="259" w:author="JuanPablo" w:date="2014-06-16T05:59:00Z">
                <w:rPr>
                  <w:sz w:val="16"/>
                  <w:szCs w:val="16"/>
                </w:rPr>
              </w:rPrChange>
            </w:rPr>
            <w:delText xml:space="preserve"> 3192733588</w:delText>
          </w:r>
        </w:del>
      </w:ins>
    </w:p>
    <w:p w:rsidR="000D2157" w:rsidRPr="004D02B3" w:rsidDel="002C7F3A" w:rsidRDefault="009D37C9" w:rsidP="000316A5">
      <w:pPr>
        <w:spacing w:after="0"/>
        <w:jc w:val="both"/>
        <w:rPr>
          <w:del w:id="260" w:author="JuanPablo" w:date="2014-06-16T05:52:00Z"/>
          <w:rFonts w:ascii="Times New Roman" w:hAnsi="Times New Roman" w:cs="Times New Roman"/>
          <w:sz w:val="20"/>
          <w:szCs w:val="20"/>
          <w:rPrChange w:id="261" w:author="JuanPablo" w:date="2014-06-16T05:59:00Z">
            <w:rPr>
              <w:del w:id="262" w:author="JuanPablo" w:date="2014-06-16T05:52:00Z"/>
            </w:rPr>
          </w:rPrChange>
        </w:rPr>
      </w:pPr>
      <w:del w:id="263" w:author="JuanPablo" w:date="2014-06-16T05:52:00Z">
        <w:r w:rsidRPr="009D37C9">
          <w:rPr>
            <w:rFonts w:ascii="Times New Roman" w:hAnsi="Times New Roman" w:cs="Times New Roman"/>
            <w:sz w:val="20"/>
            <w:szCs w:val="20"/>
            <w:rPrChange w:id="264" w:author="JuanPablo" w:date="2014-06-16T05:59:00Z">
              <w:rPr>
                <w:sz w:val="16"/>
                <w:szCs w:val="16"/>
              </w:rPr>
            </w:rPrChange>
          </w:rPr>
          <w:delText>Dirección:</w:delText>
        </w:r>
      </w:del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65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266" w:author="JuanPablo" w:date="2014-06-16T05:59:00Z">
            <w:rPr>
              <w:sz w:val="16"/>
              <w:szCs w:val="16"/>
            </w:rPr>
          </w:rPrChange>
        </w:rPr>
        <w:t>Juan Pablo Rodríguez Rojas</w:t>
      </w: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67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268" w:author="JuanPablo" w:date="2014-06-16T05:59:00Z">
            <w:rPr>
              <w:sz w:val="16"/>
              <w:szCs w:val="16"/>
            </w:rPr>
          </w:rPrChange>
        </w:rPr>
        <w:t>Estudiante de Ingeniería Electrónica.</w:t>
      </w: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69" w:author="JuanPablo" w:date="2014-06-16T05:59:00Z">
            <w:rPr/>
          </w:rPrChange>
        </w:rPr>
      </w:pPr>
      <w:r w:rsidRPr="009D37C9">
        <w:rPr>
          <w:rFonts w:ascii="Times New Roman" w:hAnsi="Times New Roman" w:cs="Times New Roman"/>
          <w:sz w:val="20"/>
          <w:szCs w:val="20"/>
          <w:rPrChange w:id="270" w:author="JuanPablo" w:date="2014-06-16T05:59:00Z">
            <w:rPr>
              <w:sz w:val="16"/>
              <w:szCs w:val="16"/>
            </w:rPr>
          </w:rPrChange>
        </w:rPr>
        <w:t>C.C. 1069730326</w:t>
      </w:r>
    </w:p>
    <w:p w:rsidR="000D2157" w:rsidRPr="004D02B3" w:rsidRDefault="009D37C9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71" w:author="JuanPablo" w:date="2014-06-16T05:59:00Z">
            <w:rPr/>
          </w:rPrChange>
        </w:rPr>
      </w:pPr>
      <w:del w:id="272" w:author="JuanPablo" w:date="2014-06-16T05:59:00Z">
        <w:r w:rsidRPr="009D37C9">
          <w:rPr>
            <w:rFonts w:ascii="Times New Roman" w:hAnsi="Times New Roman" w:cs="Times New Roman"/>
            <w:sz w:val="20"/>
            <w:szCs w:val="20"/>
            <w:rPrChange w:id="273" w:author="JuanPablo" w:date="2014-06-16T05:59:00Z">
              <w:rPr>
                <w:sz w:val="16"/>
                <w:szCs w:val="16"/>
              </w:rPr>
            </w:rPrChange>
          </w:rPr>
          <w:delText>Telefono</w:delText>
        </w:r>
      </w:del>
      <w:ins w:id="274" w:author="JuanPablo" w:date="2014-06-16T05:59:00Z">
        <w:r w:rsidRPr="009D37C9">
          <w:rPr>
            <w:rFonts w:ascii="Times New Roman" w:hAnsi="Times New Roman" w:cs="Times New Roman"/>
            <w:sz w:val="20"/>
            <w:szCs w:val="20"/>
            <w:rPrChange w:id="275" w:author="JuanPablo" w:date="2014-06-16T05:59:00Z">
              <w:rPr>
                <w:sz w:val="16"/>
                <w:szCs w:val="16"/>
              </w:rPr>
            </w:rPrChange>
          </w:rPr>
          <w:t>Teléfono</w:t>
        </w:r>
      </w:ins>
      <w:r w:rsidRPr="009D37C9">
        <w:rPr>
          <w:rFonts w:ascii="Times New Roman" w:hAnsi="Times New Roman" w:cs="Times New Roman"/>
          <w:sz w:val="20"/>
          <w:szCs w:val="20"/>
          <w:rPrChange w:id="276" w:author="JuanPablo" w:date="2014-06-16T05:59:00Z">
            <w:rPr>
              <w:sz w:val="16"/>
              <w:szCs w:val="16"/>
            </w:rPr>
          </w:rPrChange>
        </w:rPr>
        <w:t>: 4288955.</w:t>
      </w:r>
    </w:p>
    <w:p w:rsidR="000D2157" w:rsidRPr="004D02B3" w:rsidDel="003D2B34" w:rsidRDefault="009D37C9" w:rsidP="000316A5">
      <w:pPr>
        <w:spacing w:after="0"/>
        <w:jc w:val="both"/>
        <w:rPr>
          <w:del w:id="277" w:author="Hp" w:date="2014-06-15T18:44:00Z"/>
          <w:rFonts w:ascii="Times New Roman" w:hAnsi="Times New Roman" w:cs="Times New Roman"/>
          <w:sz w:val="20"/>
          <w:szCs w:val="20"/>
          <w:rPrChange w:id="278" w:author="JuanPablo" w:date="2014-06-16T05:59:00Z">
            <w:rPr>
              <w:del w:id="279" w:author="Hp" w:date="2014-06-15T18:44:00Z"/>
            </w:rPr>
          </w:rPrChange>
        </w:rPr>
      </w:pPr>
      <w:del w:id="280" w:author="Hp" w:date="2014-06-15T18:44:00Z">
        <w:r w:rsidRPr="009D37C9">
          <w:rPr>
            <w:rFonts w:ascii="Times New Roman" w:hAnsi="Times New Roman" w:cs="Times New Roman"/>
            <w:sz w:val="20"/>
            <w:szCs w:val="20"/>
            <w:rPrChange w:id="281" w:author="JuanPablo" w:date="2014-06-16T05:59:00Z">
              <w:rPr>
                <w:sz w:val="16"/>
                <w:szCs w:val="16"/>
              </w:rPr>
            </w:rPrChange>
          </w:rPr>
          <w:delText>Dirección: Calle 69 # 95 A – 41 Torre 1. Apto. 102.</w:delText>
        </w:r>
      </w:del>
    </w:p>
    <w:p w:rsidR="000D2157" w:rsidRPr="004D02B3" w:rsidRDefault="000D2157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82" w:author="JuanPablo" w:date="2014-06-16T05:59:00Z">
            <w:rPr/>
          </w:rPrChange>
        </w:rPr>
      </w:pPr>
    </w:p>
    <w:sectPr w:rsidR="000D2157" w:rsidRPr="004D02B3" w:rsidSect="003924BC">
      <w:pgSz w:w="12242" w:h="15842" w:code="1"/>
      <w:pgMar w:top="851" w:right="1077" w:bottom="1134" w:left="1077" w:header="1418" w:footer="1418" w:gutter="567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8" w:author="Hp" w:date="2014-06-15T18:47:00Z" w:initials="H">
    <w:p w:rsidR="003D2B34" w:rsidRDefault="003D2B34">
      <w:pPr>
        <w:pStyle w:val="Textocomentario"/>
      </w:pPr>
      <w:r>
        <w:rPr>
          <w:rStyle w:val="Refdecomentario"/>
        </w:rPr>
        <w:annotationRef/>
      </w:r>
      <w:r>
        <w:t xml:space="preserve">No creo que para el señor sea obvio cual es el elemento de medida, es mejor agregar un esquemático digo yo o colocar: La medida de alta tensión se realizó mediante una punta de alta tensión marca </w:t>
      </w:r>
      <w:proofErr w:type="spellStart"/>
      <w:r>
        <w:t>tektronix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55B9D"/>
    <w:multiLevelType w:val="multilevel"/>
    <w:tmpl w:val="240A001D"/>
    <w:styleLink w:val="IEEEreferenci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C873F70"/>
    <w:multiLevelType w:val="hybridMultilevel"/>
    <w:tmpl w:val="9B547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08"/>
  <w:hyphenationZone w:val="425"/>
  <w:evenAndOddHeaders/>
  <w:drawingGridHorizontalSpacing w:val="100"/>
  <w:displayHorizontalDrawingGridEvery w:val="0"/>
  <w:displayVerticalDrawingGridEvery w:val="2"/>
  <w:characterSpacingControl w:val="doNotCompress"/>
  <w:compat/>
  <w:rsids>
    <w:rsidRoot w:val="00E05D06"/>
    <w:rsid w:val="000316A5"/>
    <w:rsid w:val="000D2157"/>
    <w:rsid w:val="001F6942"/>
    <w:rsid w:val="00221085"/>
    <w:rsid w:val="002C7F3A"/>
    <w:rsid w:val="00363820"/>
    <w:rsid w:val="003924BC"/>
    <w:rsid w:val="003D2B34"/>
    <w:rsid w:val="004D02B3"/>
    <w:rsid w:val="006E6C4E"/>
    <w:rsid w:val="0071156B"/>
    <w:rsid w:val="007311E3"/>
    <w:rsid w:val="009025A1"/>
    <w:rsid w:val="009D37C9"/>
    <w:rsid w:val="009D59F6"/>
    <w:rsid w:val="00A35917"/>
    <w:rsid w:val="00B73325"/>
    <w:rsid w:val="00BC1C9C"/>
    <w:rsid w:val="00C53877"/>
    <w:rsid w:val="00E05D06"/>
    <w:rsid w:val="00FD3208"/>
    <w:rsid w:val="00FE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IEEEreferencia">
    <w:name w:val="IEEE_referencia"/>
    <w:uiPriority w:val="99"/>
    <w:rsid w:val="00A35917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94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D2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2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2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2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2B3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C7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IEEEreferencia">
    <w:name w:val="IEEE_referencia"/>
    <w:uiPriority w:val="99"/>
    <w:rsid w:val="00A35917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94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D2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2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2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2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2B3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C7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JuanPablo</dc:creator>
  <cp:lastModifiedBy>Katherine</cp:lastModifiedBy>
  <cp:revision>4</cp:revision>
  <dcterms:created xsi:type="dcterms:W3CDTF">2014-06-18T00:45:00Z</dcterms:created>
  <dcterms:modified xsi:type="dcterms:W3CDTF">2014-06-18T00:51:00Z</dcterms:modified>
</cp:coreProperties>
</file>